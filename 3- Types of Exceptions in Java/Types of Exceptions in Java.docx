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72D" w:rsidRPr="0049272D" w:rsidRDefault="0049272D" w:rsidP="0049272D">
      <w:pPr>
        <w:shd w:val="clear" w:color="auto" w:fill="FFFFFF"/>
        <w:spacing w:after="0" w:line="240" w:lineRule="auto"/>
        <w:outlineLvl w:val="2"/>
        <w:rPr>
          <w:rFonts w:ascii="Vollkorn" w:eastAsia="Times New Roman" w:hAnsi="Vollkorn" w:cs="Arial"/>
          <w:b/>
          <w:bCs/>
          <w:color w:val="E61F5B"/>
          <w:kern w:val="0"/>
          <w:sz w:val="48"/>
          <w:szCs w:val="48"/>
          <w14:ligatures w14:val="none"/>
        </w:rPr>
      </w:pPr>
      <w:r w:rsidRPr="0049272D">
        <w:rPr>
          <w:rFonts w:ascii="Vollkorn" w:eastAsia="Times New Roman" w:hAnsi="Vollkorn" w:cs="Arial"/>
          <w:b/>
          <w:bCs/>
          <w:color w:val="E61F5B"/>
          <w:kern w:val="0"/>
          <w:sz w:val="48"/>
          <w:szCs w:val="48"/>
          <w14:ligatures w14:val="none"/>
        </w:rPr>
        <w:t>Types of Exceptions in Java</w:t>
      </w:r>
    </w:p>
    <w:p w:rsidR="007C38D6" w:rsidRDefault="007C38D6"/>
    <w:p w:rsidR="0049272D" w:rsidRPr="0049272D" w:rsidRDefault="0049272D" w:rsidP="0049272D">
      <w:p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49272D">
        <w:rPr>
          <w:rFonts w:ascii="Segoe UI" w:eastAsia="Times New Roman" w:hAnsi="Segoe UI" w:cs="Segoe UI"/>
          <w:color w:val="000000"/>
          <w:kern w:val="0"/>
          <w:sz w:val="24"/>
          <w:szCs w:val="24"/>
          <w14:ligatures w14:val="none"/>
        </w:rPr>
        <w:t>Java exceptions can be categorized into two major types: </w:t>
      </w:r>
    </w:p>
    <w:p w:rsidR="0049272D" w:rsidRPr="0049272D" w:rsidRDefault="0049272D" w:rsidP="0049272D">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49272D">
        <w:rPr>
          <w:rFonts w:ascii="Segoe UI" w:eastAsia="Times New Roman" w:hAnsi="Segoe UI" w:cs="Segoe UI"/>
          <w:color w:val="000000"/>
          <w:kern w:val="0"/>
          <w:sz w:val="24"/>
          <w:szCs w:val="24"/>
          <w14:ligatures w14:val="none"/>
        </w:rPr>
        <w:t>Built-in Exceptions  (checked, unchecked, and error)</w:t>
      </w:r>
    </w:p>
    <w:p w:rsidR="0049272D" w:rsidRPr="0049272D" w:rsidRDefault="0049272D" w:rsidP="0049272D">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49272D">
        <w:rPr>
          <w:rFonts w:ascii="Segoe UI" w:eastAsia="Times New Roman" w:hAnsi="Segoe UI" w:cs="Segoe UI"/>
          <w:color w:val="000000"/>
          <w:kern w:val="0"/>
          <w:sz w:val="24"/>
          <w:szCs w:val="24"/>
          <w14:ligatures w14:val="none"/>
        </w:rPr>
        <w:t>Custom Exceptions (User-Defined Exceptions)</w:t>
      </w:r>
    </w:p>
    <w:p w:rsidR="0049272D" w:rsidRPr="0049272D" w:rsidRDefault="0049272D" w:rsidP="0049272D">
      <w:pPr>
        <w:shd w:val="clear" w:color="auto" w:fill="FFFFFF"/>
        <w:spacing w:before="100" w:beforeAutospacing="1" w:after="100" w:afterAutospacing="1" w:line="240" w:lineRule="auto"/>
        <w:rPr>
          <w:rFonts w:ascii="Segoe UI" w:eastAsia="Times New Roman" w:hAnsi="Segoe UI" w:cs="Segoe UI"/>
          <w:color w:val="000000"/>
          <w:kern w:val="0"/>
          <w:sz w:val="24"/>
          <w:szCs w:val="24"/>
          <w14:ligatures w14:val="none"/>
        </w:rPr>
      </w:pPr>
      <w:r w:rsidRPr="0049272D">
        <w:rPr>
          <w:rFonts w:ascii="Segoe UI" w:eastAsia="Times New Roman" w:hAnsi="Segoe UI" w:cs="Segoe UI"/>
          <w:color w:val="000000"/>
          <w:kern w:val="0"/>
          <w:sz w:val="24"/>
          <w:szCs w:val="24"/>
          <w14:ligatures w14:val="none"/>
        </w:rPr>
        <w:t>Let's explore each type in detail.</w:t>
      </w:r>
    </w:p>
    <w:p w:rsidR="0049272D" w:rsidRDefault="0049272D" w:rsidP="0049272D">
      <w:pPr>
        <w:pStyle w:val="Heading1"/>
        <w:shd w:val="clear" w:color="auto" w:fill="FFFFFF"/>
        <w:spacing w:before="161" w:after="161" w:line="675" w:lineRule="atLeast"/>
        <w:rPr>
          <w:rFonts w:ascii="Segoe UI" w:hAnsi="Segoe UI" w:cs="Segoe UI"/>
          <w:color w:val="000000"/>
        </w:rPr>
      </w:pPr>
      <w:r>
        <w:rPr>
          <w:rFonts w:ascii="Segoe UI" w:hAnsi="Segoe UI" w:cs="Segoe UI"/>
          <w:color w:val="000000"/>
        </w:rPr>
        <w:t>1. Built-in Exceptions </w:t>
      </w:r>
    </w:p>
    <w:p w:rsidR="0049272D" w:rsidRDefault="0049272D" w:rsidP="0049272D">
      <w:pPr>
        <w:pStyle w:val="NormalWeb"/>
        <w:shd w:val="clear" w:color="auto" w:fill="FFFFFF"/>
        <w:rPr>
          <w:rFonts w:ascii="Segoe UI" w:hAnsi="Segoe UI" w:cs="Segoe UI"/>
          <w:color w:val="000000"/>
        </w:rPr>
      </w:pPr>
      <w:r>
        <w:rPr>
          <w:rFonts w:ascii="Segoe UI" w:hAnsi="Segoe UI" w:cs="Segoe UI"/>
          <w:color w:val="000000"/>
        </w:rPr>
        <w:t>These are the exceptions that Java's standard library provides. They are essentially part of Java's API, and you've likely encountered many of them during programming. </w:t>
      </w:r>
    </w:p>
    <w:p w:rsidR="0049272D" w:rsidRDefault="0049272D" w:rsidP="0049272D">
      <w:pPr>
        <w:pStyle w:val="Heading2"/>
        <w:shd w:val="clear" w:color="auto" w:fill="FFFFFF"/>
        <w:rPr>
          <w:rFonts w:ascii="Segoe UI" w:hAnsi="Segoe UI" w:cs="Segoe UI"/>
          <w:color w:val="000000"/>
        </w:rPr>
      </w:pPr>
      <w:r>
        <w:rPr>
          <w:rFonts w:ascii="Segoe UI" w:hAnsi="Segoe UI" w:cs="Segoe UI"/>
          <w:color w:val="000000"/>
        </w:rPr>
        <w:t>1.1. Checked Exceptions </w:t>
      </w:r>
    </w:p>
    <w:p w:rsidR="0049272D" w:rsidRDefault="0049272D" w:rsidP="0049272D">
      <w:pPr>
        <w:pStyle w:val="NormalWeb"/>
        <w:shd w:val="clear" w:color="auto" w:fill="FFFFFF"/>
        <w:rPr>
          <w:rFonts w:ascii="Segoe UI" w:hAnsi="Segoe UI" w:cs="Segoe UI"/>
          <w:color w:val="000000"/>
        </w:rPr>
      </w:pPr>
      <w:r>
        <w:rPr>
          <w:rFonts w:ascii="Segoe UI" w:hAnsi="Segoe UI" w:cs="Segoe UI"/>
          <w:color w:val="000000"/>
        </w:rPr>
        <w:t>Checked exceptions are also known as </w:t>
      </w:r>
      <w:r>
        <w:rPr>
          <w:rFonts w:ascii="Segoe UI" w:hAnsi="Segoe UI" w:cs="Segoe UI"/>
          <w:b/>
          <w:bCs/>
          <w:color w:val="000000"/>
        </w:rPr>
        <w:t>compile-time</w:t>
      </w:r>
      <w:r>
        <w:rPr>
          <w:rFonts w:ascii="Segoe UI" w:hAnsi="Segoe UI" w:cs="Segoe UI"/>
          <w:color w:val="000000"/>
        </w:rPr>
        <w:t> exceptions as these exceptions are checked by the compiler during the compilation process to confirm whether the exception is handled by the programmer or not. If not, then the system displays a compilation error.</w:t>
      </w:r>
    </w:p>
    <w:p w:rsidR="0049272D" w:rsidRDefault="0049272D" w:rsidP="0049272D">
      <w:pPr>
        <w:shd w:val="clear" w:color="auto" w:fill="FFFFFF"/>
        <w:rPr>
          <w:rFonts w:ascii="Segoe UI" w:hAnsi="Segoe UI" w:cs="Segoe UI"/>
          <w:color w:val="000000"/>
        </w:rPr>
      </w:pPr>
      <w:r>
        <w:rPr>
          <w:rFonts w:ascii="Segoe UI" w:hAnsi="Segoe UI" w:cs="Segoe UI"/>
          <w:b/>
          <w:bCs/>
          <w:color w:val="000000"/>
        </w:rPr>
        <w:t>Java built-in checked exceptions:</w:t>
      </w:r>
    </w:p>
    <w:p w:rsidR="0049272D" w:rsidRDefault="0049272D" w:rsidP="0049272D">
      <w:pPr>
        <w:numPr>
          <w:ilvl w:val="0"/>
          <w:numId w:val="2"/>
        </w:numPr>
        <w:shd w:val="clear" w:color="auto" w:fill="FFFFFF"/>
        <w:spacing w:before="100" w:beforeAutospacing="1" w:after="100" w:afterAutospacing="1" w:line="240" w:lineRule="auto"/>
        <w:rPr>
          <w:rFonts w:ascii="Segoe UI" w:hAnsi="Segoe UI" w:cs="Segoe UI"/>
          <w:color w:val="000000"/>
        </w:rPr>
      </w:pPr>
      <w:hyperlink r:id="rId6" w:tgtFrame="_blank" w:history="1">
        <w:proofErr w:type="spellStart"/>
        <w:r>
          <w:rPr>
            <w:rStyle w:val="Hyperlink"/>
            <w:rFonts w:ascii="Segoe UI" w:hAnsi="Segoe UI" w:cs="Segoe UI"/>
            <w:b/>
            <w:bCs/>
            <w:color w:val="3D85C6"/>
          </w:rPr>
          <w:t>FileNotFoundException</w:t>
        </w:r>
        <w:proofErr w:type="spellEnd"/>
      </w:hyperlink>
    </w:p>
    <w:p w:rsidR="0049272D" w:rsidRDefault="0049272D" w:rsidP="0049272D">
      <w:pPr>
        <w:numPr>
          <w:ilvl w:val="0"/>
          <w:numId w:val="2"/>
        </w:numPr>
        <w:shd w:val="clear" w:color="auto" w:fill="FFFFFF"/>
        <w:spacing w:before="100" w:beforeAutospacing="1" w:after="100" w:afterAutospacing="1" w:line="240" w:lineRule="auto"/>
        <w:rPr>
          <w:rFonts w:ascii="Segoe UI" w:hAnsi="Segoe UI" w:cs="Segoe UI"/>
          <w:color w:val="000000"/>
        </w:rPr>
      </w:pPr>
      <w:hyperlink r:id="rId7" w:tgtFrame="_blank" w:history="1">
        <w:proofErr w:type="spellStart"/>
        <w:r>
          <w:rPr>
            <w:rStyle w:val="Hyperlink"/>
            <w:rFonts w:ascii="Segoe UI" w:hAnsi="Segoe UI" w:cs="Segoe UI"/>
            <w:b/>
            <w:bCs/>
            <w:color w:val="3D85C6"/>
          </w:rPr>
          <w:t>EOFException</w:t>
        </w:r>
        <w:proofErr w:type="spellEnd"/>
      </w:hyperlink>
    </w:p>
    <w:p w:rsidR="0049272D" w:rsidRDefault="0049272D" w:rsidP="0049272D">
      <w:pPr>
        <w:numPr>
          <w:ilvl w:val="0"/>
          <w:numId w:val="2"/>
        </w:numPr>
        <w:shd w:val="clear" w:color="auto" w:fill="FFFFFF"/>
        <w:spacing w:before="100" w:beforeAutospacing="1" w:after="100" w:afterAutospacing="1" w:line="240" w:lineRule="auto"/>
        <w:rPr>
          <w:rFonts w:ascii="Segoe UI" w:hAnsi="Segoe UI" w:cs="Segoe UI"/>
          <w:color w:val="000000"/>
        </w:rPr>
      </w:pPr>
      <w:hyperlink r:id="rId8" w:tgtFrame="_blank" w:history="1">
        <w:proofErr w:type="spellStart"/>
        <w:r>
          <w:rPr>
            <w:rStyle w:val="Hyperlink"/>
            <w:rFonts w:ascii="Segoe UI" w:hAnsi="Segoe UI" w:cs="Segoe UI"/>
            <w:b/>
            <w:bCs/>
            <w:color w:val="3D85C6"/>
          </w:rPr>
          <w:t>ClassNotFoundException</w:t>
        </w:r>
        <w:proofErr w:type="spellEnd"/>
      </w:hyperlink>
    </w:p>
    <w:p w:rsidR="0049272D" w:rsidRDefault="0049272D" w:rsidP="0049272D">
      <w:pPr>
        <w:numPr>
          <w:ilvl w:val="0"/>
          <w:numId w:val="2"/>
        </w:numPr>
        <w:shd w:val="clear" w:color="auto" w:fill="FFFFFF"/>
        <w:spacing w:before="100" w:beforeAutospacing="1" w:after="100" w:afterAutospacing="1" w:line="240" w:lineRule="auto"/>
        <w:rPr>
          <w:rFonts w:ascii="Segoe UI" w:hAnsi="Segoe UI" w:cs="Segoe UI"/>
          <w:color w:val="000000"/>
        </w:rPr>
      </w:pPr>
      <w:hyperlink r:id="rId9" w:tgtFrame="_blank" w:history="1">
        <w:proofErr w:type="spellStart"/>
        <w:r>
          <w:rPr>
            <w:rStyle w:val="Hyperlink"/>
            <w:rFonts w:ascii="Segoe UI" w:hAnsi="Segoe UI" w:cs="Segoe UI"/>
            <w:b/>
            <w:bCs/>
            <w:color w:val="3D85C6"/>
          </w:rPr>
          <w:t>SQLException</w:t>
        </w:r>
        <w:proofErr w:type="spellEnd"/>
      </w:hyperlink>
    </w:p>
    <w:p w:rsidR="0049272D" w:rsidRDefault="0049272D" w:rsidP="0049272D">
      <w:pPr>
        <w:numPr>
          <w:ilvl w:val="0"/>
          <w:numId w:val="2"/>
        </w:numPr>
        <w:shd w:val="clear" w:color="auto" w:fill="FFFFFF"/>
        <w:spacing w:before="100" w:beforeAutospacing="1" w:after="100" w:afterAutospacing="1" w:line="240" w:lineRule="auto"/>
        <w:rPr>
          <w:rFonts w:ascii="Segoe UI" w:hAnsi="Segoe UI" w:cs="Segoe UI"/>
          <w:color w:val="000000"/>
        </w:rPr>
      </w:pPr>
      <w:hyperlink r:id="rId10" w:tgtFrame="_blank" w:history="1">
        <w:proofErr w:type="spellStart"/>
        <w:r>
          <w:rPr>
            <w:rStyle w:val="Hyperlink"/>
            <w:rFonts w:ascii="Segoe UI" w:hAnsi="Segoe UI" w:cs="Segoe UI"/>
            <w:b/>
            <w:bCs/>
            <w:color w:val="3D85C6"/>
          </w:rPr>
          <w:t>NoSuchMethodException</w:t>
        </w:r>
        <w:proofErr w:type="spellEnd"/>
      </w:hyperlink>
    </w:p>
    <w:p w:rsidR="0049272D" w:rsidRDefault="0049272D" w:rsidP="0049272D">
      <w:pPr>
        <w:numPr>
          <w:ilvl w:val="0"/>
          <w:numId w:val="2"/>
        </w:numPr>
        <w:shd w:val="clear" w:color="auto" w:fill="FFFFFF"/>
        <w:spacing w:before="100" w:beforeAutospacing="1" w:after="100" w:afterAutospacing="1" w:line="240" w:lineRule="auto"/>
        <w:rPr>
          <w:rFonts w:ascii="Segoe UI" w:hAnsi="Segoe UI" w:cs="Segoe UI"/>
          <w:color w:val="000000"/>
        </w:rPr>
      </w:pPr>
      <w:hyperlink r:id="rId11" w:tgtFrame="_blank" w:history="1">
        <w:proofErr w:type="spellStart"/>
        <w:r>
          <w:rPr>
            <w:rStyle w:val="Hyperlink"/>
            <w:rFonts w:ascii="Segoe UI" w:hAnsi="Segoe UI" w:cs="Segoe UI"/>
            <w:b/>
            <w:bCs/>
            <w:color w:val="3D85C6"/>
          </w:rPr>
          <w:t>InterruptedException</w:t>
        </w:r>
        <w:proofErr w:type="spellEnd"/>
      </w:hyperlink>
    </w:p>
    <w:p w:rsidR="0049272D" w:rsidRDefault="0049272D" w:rsidP="0049272D">
      <w:pPr>
        <w:pStyle w:val="NormalWeb"/>
        <w:shd w:val="clear" w:color="auto" w:fill="FFFFFF"/>
        <w:rPr>
          <w:rFonts w:ascii="Segoe UI" w:hAnsi="Segoe UI" w:cs="Segoe UI"/>
          <w:color w:val="000000"/>
        </w:rPr>
      </w:pPr>
      <w:r>
        <w:rPr>
          <w:rFonts w:ascii="Segoe UI" w:hAnsi="Segoe UI" w:cs="Segoe UI"/>
          <w:b/>
          <w:bCs/>
          <w:color w:val="000000"/>
        </w:rPr>
        <w:t>Example: </w:t>
      </w:r>
      <w:r>
        <w:rPr>
          <w:rFonts w:ascii="Segoe UI" w:hAnsi="Segoe UI" w:cs="Segoe UI"/>
          <w:color w:val="000000"/>
        </w:rPr>
        <w:t>Let's see an example of a checked exception - </w:t>
      </w:r>
      <w:proofErr w:type="spellStart"/>
      <w:r>
        <w:rPr>
          <w:rFonts w:ascii="Segoe UI" w:hAnsi="Segoe UI" w:cs="Segoe UI"/>
          <w:color w:val="000000"/>
        </w:rPr>
        <w:fldChar w:fldCharType="begin"/>
      </w:r>
      <w:r>
        <w:rPr>
          <w:rFonts w:ascii="Segoe UI" w:hAnsi="Segoe UI" w:cs="Segoe UI"/>
          <w:color w:val="000000"/>
        </w:rPr>
        <w:instrText xml:space="preserve"> HYPERLINK "https://www.javaguides.net/2019/07/filenotfoundexception-java-example.html" \t "_blank" </w:instrText>
      </w:r>
      <w:r>
        <w:rPr>
          <w:rFonts w:ascii="Segoe UI" w:hAnsi="Segoe UI" w:cs="Segoe UI"/>
          <w:color w:val="000000"/>
        </w:rPr>
        <w:fldChar w:fldCharType="separate"/>
      </w:r>
      <w:r>
        <w:rPr>
          <w:rStyle w:val="Hyperlink"/>
          <w:rFonts w:ascii="Segoe UI" w:eastAsiaTheme="majorEastAsia" w:hAnsi="Segoe UI" w:cs="Segoe UI"/>
          <w:b/>
          <w:bCs/>
          <w:color w:val="3D85C6"/>
        </w:rPr>
        <w:t>FileNotFoundException</w:t>
      </w:r>
      <w:proofErr w:type="spellEnd"/>
      <w:r>
        <w:rPr>
          <w:rFonts w:ascii="Segoe UI" w:hAnsi="Segoe UI" w:cs="Segoe UI"/>
          <w:color w:val="000000"/>
        </w:rPr>
        <w:fldChar w:fldCharType="end"/>
      </w:r>
      <w:r>
        <w:rPr>
          <w:rFonts w:ascii="Segoe UI" w:hAnsi="Segoe UI" w:cs="Segoe UI"/>
          <w:color w:val="000000"/>
        </w:rPr>
        <w:t>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import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java.io.FileInputStream</w:t>
      </w:r>
      <w:proofErr w:type="spellEnd"/>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import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java.io.FileNotFoundException</w:t>
      </w:r>
      <w:proofErr w:type="spellEnd"/>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CheckedExceptionDemo</w:t>
      </w:r>
      <w:proofErr w:type="spellEnd"/>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void</w:t>
      </w:r>
      <w:r>
        <w:rPr>
          <w:rStyle w:val="hljs-function"/>
          <w:rFonts w:ascii="Consolas" w:hAnsi="Consolas"/>
          <w:color w:val="333333"/>
          <w:bdr w:val="none" w:sz="0" w:space="0" w:color="auto" w:frame="1"/>
        </w:rPr>
        <w:t xml:space="preserve"> </w:t>
      </w:r>
      <w:r>
        <w:rPr>
          <w:rStyle w:val="hljs-title"/>
          <w:rFonts w:ascii="Consolas" w:hAnsi="Consolas"/>
          <w:color w:val="6F42C1"/>
          <w:bdr w:val="none" w:sz="0" w:space="0" w:color="auto" w:frame="1"/>
        </w:rPr>
        <w:t>main</w:t>
      </w:r>
      <w:r>
        <w:rPr>
          <w:rStyle w:val="hljs-params"/>
          <w:rFonts w:ascii="Consolas" w:hAnsi="Consolas"/>
          <w:color w:val="333333"/>
          <w:bdr w:val="none" w:sz="0" w:space="0" w:color="auto" w:frame="1"/>
        </w:rPr>
        <w:t xml:space="preserve">(String[] </w:t>
      </w:r>
      <w:proofErr w:type="spellStart"/>
      <w:r>
        <w:rPr>
          <w:rStyle w:val="hljs-params"/>
          <w:rFonts w:ascii="Consolas" w:hAnsi="Consolas"/>
          <w:color w:val="333333"/>
          <w:bdr w:val="none" w:sz="0" w:space="0" w:color="auto" w:frame="1"/>
        </w:rPr>
        <w:t>args</w:t>
      </w:r>
      <w:proofErr w:type="spellEnd"/>
      <w:r>
        <w:rPr>
          <w:rStyle w:val="hljs-params"/>
          <w:rFonts w:ascii="Consolas" w:hAnsi="Consolas"/>
          <w:color w:val="333333"/>
          <w:bdr w:val="none" w:sz="0" w:space="0" w:color="auto" w:frame="1"/>
        </w:rPr>
        <w:t>)</w:t>
      </w:r>
      <w:r>
        <w:rPr>
          <w:rStyle w:val="hljs-function"/>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FileInputStream</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fis</w:t>
      </w:r>
      <w:proofErr w:type="spellEnd"/>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FileInputStream</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"nonexistentfile.txt"</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FileNotFoundException</w:t>
      </w:r>
      <w:proofErr w:type="spellEnd"/>
      <w:r>
        <w:rPr>
          <w:rStyle w:val="HTMLCode"/>
          <w:rFonts w:ascii="Consolas" w:hAnsi="Consolas"/>
          <w:color w:val="333333"/>
          <w:bdr w:val="none" w:sz="0" w:space="0" w:color="auto" w:frame="1"/>
        </w:rPr>
        <w:t xml:space="preserve"> 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System.out.println</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"Checked Exception: "</w:t>
      </w:r>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e.getMessage</w:t>
      </w:r>
      <w:proofErr w:type="spellEnd"/>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Fonts w:ascii="Consolas" w:hAnsi="Consolas"/>
          <w:color w:val="1F2328"/>
        </w:rPr>
      </w:pPr>
      <w:r>
        <w:rPr>
          <w:rStyle w:val="HTMLCode"/>
          <w:rFonts w:ascii="Consolas" w:hAnsi="Consolas"/>
          <w:color w:val="333333"/>
          <w:bdr w:val="none" w:sz="0" w:space="0" w:color="auto" w:frame="1"/>
        </w:rPr>
        <w:t>}</w:t>
      </w:r>
    </w:p>
    <w:p w:rsidR="0049272D" w:rsidRDefault="0049272D" w:rsidP="0049272D">
      <w:pPr>
        <w:pStyle w:val="NormalWeb"/>
        <w:shd w:val="clear" w:color="auto" w:fill="FFFFFF"/>
        <w:rPr>
          <w:rFonts w:ascii="Segoe UI" w:hAnsi="Segoe UI" w:cs="Segoe UI"/>
          <w:color w:val="000000"/>
        </w:rPr>
      </w:pPr>
      <w:r>
        <w:rPr>
          <w:rFonts w:ascii="Segoe UI" w:hAnsi="Segoe UI" w:cs="Segoe UI"/>
          <w:color w:val="000000"/>
        </w:rPr>
        <w:t>Output: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Fonts w:ascii="Consolas" w:hAnsi="Consolas"/>
          <w:color w:val="1F2328"/>
        </w:rPr>
      </w:pPr>
      <w:r>
        <w:rPr>
          <w:rStyle w:val="HTMLCode"/>
          <w:rFonts w:ascii="Consolas" w:hAnsi="Consolas"/>
          <w:color w:val="333333"/>
          <w:bdr w:val="none" w:sz="0" w:space="0" w:color="auto" w:frame="1"/>
        </w:rPr>
        <w:t xml:space="preserve">Checked </w:t>
      </w:r>
      <w:r>
        <w:rPr>
          <w:rStyle w:val="hljs-builtin"/>
          <w:rFonts w:ascii="Consolas" w:hAnsi="Consolas"/>
          <w:color w:val="333333"/>
          <w:bdr w:val="none" w:sz="0" w:space="0" w:color="auto" w:frame="1"/>
        </w:rPr>
        <w:t>Exception</w:t>
      </w:r>
      <w:r>
        <w:rPr>
          <w:rStyle w:val="HTMLCode"/>
          <w:rFonts w:ascii="Consolas" w:hAnsi="Consolas"/>
          <w:color w:val="333333"/>
          <w:bdr w:val="none" w:sz="0" w:space="0" w:color="auto" w:frame="1"/>
        </w:rPr>
        <w:t xml:space="preserve">: nonexistentfile.txt (No such file </w:t>
      </w:r>
      <w:r>
        <w:rPr>
          <w:rStyle w:val="hljs-keyword"/>
          <w:rFonts w:ascii="Consolas" w:hAnsi="Consolas"/>
          <w:color w:val="D73A49"/>
          <w:bdr w:val="none" w:sz="0" w:space="0" w:color="auto" w:frame="1"/>
        </w:rPr>
        <w:t>or</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directory</w:t>
      </w:r>
      <w:r>
        <w:rPr>
          <w:rStyle w:val="HTMLCode"/>
          <w:rFonts w:ascii="Consolas" w:hAnsi="Consolas"/>
          <w:color w:val="333333"/>
          <w:bdr w:val="none" w:sz="0" w:space="0" w:color="auto" w:frame="1"/>
        </w:rPr>
        <w:t>)</w:t>
      </w:r>
    </w:p>
    <w:p w:rsidR="0049272D" w:rsidRDefault="0049272D"/>
    <w:p w:rsidR="0049272D" w:rsidRDefault="0049272D" w:rsidP="0049272D">
      <w:pPr>
        <w:pStyle w:val="Heading2"/>
        <w:shd w:val="clear" w:color="auto" w:fill="FFFFFF"/>
        <w:rPr>
          <w:rFonts w:ascii="Segoe UI" w:hAnsi="Segoe UI" w:cs="Segoe UI"/>
          <w:color w:val="000000"/>
        </w:rPr>
      </w:pPr>
      <w:r>
        <w:rPr>
          <w:rFonts w:ascii="Segoe UI" w:hAnsi="Segoe UI" w:cs="Segoe UI"/>
          <w:color w:val="000000"/>
        </w:rPr>
        <w:t>1.2 Unchecked Exceptions (Runtime Exceptions)</w:t>
      </w:r>
    </w:p>
    <w:p w:rsidR="0049272D" w:rsidRDefault="0049272D" w:rsidP="0049272D">
      <w:pPr>
        <w:pStyle w:val="NormalWeb"/>
        <w:shd w:val="clear" w:color="auto" w:fill="FFFFFF"/>
        <w:rPr>
          <w:rFonts w:ascii="Segoe UI" w:hAnsi="Segoe UI" w:cs="Segoe UI"/>
          <w:color w:val="000000"/>
        </w:rPr>
      </w:pPr>
      <w:r>
        <w:rPr>
          <w:rFonts w:ascii="Segoe UI" w:hAnsi="Segoe UI" w:cs="Segoe UI"/>
          <w:color w:val="000000"/>
        </w:rPr>
        <w:t>The unchecked exceptions are those exceptions that occur during the execution of the program. Hence they are also referred to as Runtime exceptions. These exceptions are generally ignored during the compilation process. They are not checked while compiling the program. For example, programming bugs like logical errors, and using incorrect APIs.</w:t>
      </w:r>
    </w:p>
    <w:p w:rsidR="0049272D" w:rsidRDefault="0049272D" w:rsidP="0049272D">
      <w:pPr>
        <w:shd w:val="clear" w:color="auto" w:fill="FFFFFF"/>
        <w:rPr>
          <w:rFonts w:ascii="Segoe UI" w:hAnsi="Segoe UI" w:cs="Segoe UI"/>
          <w:color w:val="000000"/>
        </w:rPr>
      </w:pPr>
      <w:r>
        <w:rPr>
          <w:rFonts w:ascii="Segoe UI" w:hAnsi="Segoe UI" w:cs="Segoe UI"/>
          <w:b/>
          <w:bCs/>
          <w:color w:val="000000"/>
        </w:rPr>
        <w:t>Java built-in unchecked exceptions:</w:t>
      </w:r>
    </w:p>
    <w:p w:rsidR="0049272D" w:rsidRDefault="0049272D" w:rsidP="0049272D">
      <w:pPr>
        <w:numPr>
          <w:ilvl w:val="0"/>
          <w:numId w:val="3"/>
        </w:numPr>
        <w:shd w:val="clear" w:color="auto" w:fill="FFFFFF"/>
        <w:spacing w:before="100" w:beforeAutospacing="1" w:after="100" w:afterAutospacing="1" w:line="240" w:lineRule="auto"/>
        <w:rPr>
          <w:rFonts w:ascii="Segoe UI" w:hAnsi="Segoe UI" w:cs="Segoe UI"/>
          <w:color w:val="000000"/>
        </w:rPr>
      </w:pPr>
      <w:hyperlink r:id="rId12" w:tgtFrame="_blank" w:history="1">
        <w:proofErr w:type="spellStart"/>
        <w:r>
          <w:rPr>
            <w:rStyle w:val="Hyperlink"/>
            <w:rFonts w:ascii="Segoe UI" w:hAnsi="Segoe UI" w:cs="Segoe UI"/>
            <w:b/>
            <w:bCs/>
            <w:color w:val="3D85C6"/>
          </w:rPr>
          <w:t>NullPointerException</w:t>
        </w:r>
        <w:proofErr w:type="spellEnd"/>
      </w:hyperlink>
    </w:p>
    <w:p w:rsidR="0049272D" w:rsidRDefault="0049272D" w:rsidP="0049272D">
      <w:pPr>
        <w:numPr>
          <w:ilvl w:val="0"/>
          <w:numId w:val="3"/>
        </w:numPr>
        <w:shd w:val="clear" w:color="auto" w:fill="FFFFFF"/>
        <w:spacing w:before="100" w:beforeAutospacing="1" w:after="100" w:afterAutospacing="1" w:line="240" w:lineRule="auto"/>
        <w:rPr>
          <w:rFonts w:ascii="Segoe UI" w:hAnsi="Segoe UI" w:cs="Segoe UI"/>
          <w:color w:val="000000"/>
        </w:rPr>
      </w:pPr>
      <w:hyperlink r:id="rId13" w:tgtFrame="_blank" w:history="1">
        <w:proofErr w:type="spellStart"/>
        <w:r>
          <w:rPr>
            <w:rStyle w:val="Hyperlink"/>
            <w:rFonts w:ascii="Segoe UI" w:hAnsi="Segoe UI" w:cs="Segoe UI"/>
            <w:b/>
            <w:bCs/>
            <w:color w:val="3D85C6"/>
          </w:rPr>
          <w:t>ArrayIndexOutOfBoundsException</w:t>
        </w:r>
        <w:proofErr w:type="spellEnd"/>
      </w:hyperlink>
    </w:p>
    <w:p w:rsidR="0049272D" w:rsidRDefault="0049272D" w:rsidP="0049272D">
      <w:pPr>
        <w:numPr>
          <w:ilvl w:val="0"/>
          <w:numId w:val="3"/>
        </w:numPr>
        <w:shd w:val="clear" w:color="auto" w:fill="FFFFFF"/>
        <w:spacing w:before="100" w:beforeAutospacing="1" w:after="100" w:afterAutospacing="1" w:line="240" w:lineRule="auto"/>
        <w:rPr>
          <w:rFonts w:ascii="Segoe UI" w:hAnsi="Segoe UI" w:cs="Segoe UI"/>
          <w:color w:val="000000"/>
        </w:rPr>
      </w:pPr>
      <w:hyperlink r:id="rId14" w:tgtFrame="_blank" w:history="1">
        <w:proofErr w:type="spellStart"/>
        <w:r>
          <w:rPr>
            <w:rStyle w:val="Hyperlink"/>
            <w:rFonts w:ascii="Segoe UI" w:hAnsi="Segoe UI" w:cs="Segoe UI"/>
            <w:b/>
            <w:bCs/>
            <w:color w:val="3D85C6"/>
          </w:rPr>
          <w:t>StringIndexOutOfBoundsException</w:t>
        </w:r>
        <w:proofErr w:type="spellEnd"/>
      </w:hyperlink>
    </w:p>
    <w:p w:rsidR="0049272D" w:rsidRDefault="0049272D" w:rsidP="0049272D">
      <w:pPr>
        <w:numPr>
          <w:ilvl w:val="0"/>
          <w:numId w:val="3"/>
        </w:numPr>
        <w:shd w:val="clear" w:color="auto" w:fill="FFFFFF"/>
        <w:spacing w:before="100" w:beforeAutospacing="1" w:after="100" w:afterAutospacing="1" w:line="240" w:lineRule="auto"/>
        <w:rPr>
          <w:rFonts w:ascii="Segoe UI" w:hAnsi="Segoe UI" w:cs="Segoe UI"/>
          <w:color w:val="000000"/>
        </w:rPr>
      </w:pPr>
      <w:hyperlink r:id="rId15" w:tgtFrame="_blank" w:history="1">
        <w:proofErr w:type="spellStart"/>
        <w:r>
          <w:rPr>
            <w:rStyle w:val="Hyperlink"/>
            <w:rFonts w:ascii="Segoe UI" w:hAnsi="Segoe UI" w:cs="Segoe UI"/>
            <w:b/>
            <w:bCs/>
            <w:color w:val="3D85C6"/>
          </w:rPr>
          <w:t>ArithmeticException</w:t>
        </w:r>
        <w:proofErr w:type="spellEnd"/>
      </w:hyperlink>
    </w:p>
    <w:p w:rsidR="0049272D" w:rsidRDefault="0049272D" w:rsidP="0049272D">
      <w:pPr>
        <w:numPr>
          <w:ilvl w:val="0"/>
          <w:numId w:val="3"/>
        </w:numPr>
        <w:shd w:val="clear" w:color="auto" w:fill="FFFFFF"/>
        <w:spacing w:before="100" w:beforeAutospacing="1" w:after="100" w:afterAutospacing="1" w:line="240" w:lineRule="auto"/>
        <w:rPr>
          <w:rFonts w:ascii="Segoe UI" w:hAnsi="Segoe UI" w:cs="Segoe UI"/>
          <w:color w:val="000000"/>
        </w:rPr>
      </w:pPr>
      <w:hyperlink r:id="rId16" w:tgtFrame="_blank" w:history="1">
        <w:proofErr w:type="spellStart"/>
        <w:r>
          <w:rPr>
            <w:rStyle w:val="Hyperlink"/>
            <w:rFonts w:ascii="Segoe UI" w:hAnsi="Segoe UI" w:cs="Segoe UI"/>
            <w:b/>
            <w:bCs/>
            <w:color w:val="3D85C6"/>
          </w:rPr>
          <w:t>IllegalArgumentException</w:t>
        </w:r>
        <w:proofErr w:type="spellEnd"/>
      </w:hyperlink>
    </w:p>
    <w:p w:rsidR="0049272D" w:rsidRDefault="0049272D" w:rsidP="0049272D">
      <w:pPr>
        <w:numPr>
          <w:ilvl w:val="0"/>
          <w:numId w:val="3"/>
        </w:numPr>
        <w:shd w:val="clear" w:color="auto" w:fill="FFFFFF"/>
        <w:spacing w:before="100" w:beforeAutospacing="1" w:after="100" w:afterAutospacing="1" w:line="240" w:lineRule="auto"/>
        <w:rPr>
          <w:rFonts w:ascii="Segoe UI" w:hAnsi="Segoe UI" w:cs="Segoe UI"/>
          <w:color w:val="000000"/>
        </w:rPr>
      </w:pPr>
      <w:hyperlink r:id="rId17" w:tgtFrame="_blank" w:history="1">
        <w:proofErr w:type="spellStart"/>
        <w:r>
          <w:rPr>
            <w:rStyle w:val="Hyperlink"/>
            <w:rFonts w:ascii="Segoe UI" w:hAnsi="Segoe UI" w:cs="Segoe UI"/>
            <w:b/>
            <w:bCs/>
            <w:color w:val="3D85C6"/>
          </w:rPr>
          <w:t>NumberFormatException</w:t>
        </w:r>
        <w:proofErr w:type="spellEnd"/>
      </w:hyperlink>
    </w:p>
    <w:p w:rsidR="0049272D" w:rsidRDefault="0049272D" w:rsidP="0049272D">
      <w:pPr>
        <w:numPr>
          <w:ilvl w:val="0"/>
          <w:numId w:val="3"/>
        </w:numPr>
        <w:shd w:val="clear" w:color="auto" w:fill="FFFFFF"/>
        <w:spacing w:before="100" w:beforeAutospacing="1" w:after="100" w:afterAutospacing="1" w:line="240" w:lineRule="auto"/>
        <w:rPr>
          <w:rFonts w:ascii="Segoe UI" w:hAnsi="Segoe UI" w:cs="Segoe UI"/>
          <w:color w:val="000000"/>
        </w:rPr>
      </w:pPr>
      <w:hyperlink r:id="rId18" w:tgtFrame="_blank" w:history="1">
        <w:proofErr w:type="spellStart"/>
        <w:r>
          <w:rPr>
            <w:rStyle w:val="Hyperlink"/>
            <w:rFonts w:ascii="Segoe UI" w:hAnsi="Segoe UI" w:cs="Segoe UI"/>
            <w:b/>
            <w:bCs/>
            <w:color w:val="3D85C6"/>
          </w:rPr>
          <w:t>IllegalStateException</w:t>
        </w:r>
        <w:proofErr w:type="spellEnd"/>
      </w:hyperlink>
    </w:p>
    <w:p w:rsidR="0049272D" w:rsidRDefault="0049272D" w:rsidP="0049272D">
      <w:pPr>
        <w:numPr>
          <w:ilvl w:val="0"/>
          <w:numId w:val="3"/>
        </w:numPr>
        <w:shd w:val="clear" w:color="auto" w:fill="FFFFFF"/>
        <w:spacing w:before="100" w:beforeAutospacing="1" w:after="100" w:afterAutospacing="1" w:line="240" w:lineRule="auto"/>
        <w:rPr>
          <w:rFonts w:ascii="Segoe UI" w:hAnsi="Segoe UI" w:cs="Segoe UI"/>
          <w:color w:val="000000"/>
        </w:rPr>
      </w:pPr>
      <w:hyperlink r:id="rId19" w:tgtFrame="_blank" w:history="1">
        <w:proofErr w:type="spellStart"/>
        <w:r>
          <w:rPr>
            <w:rStyle w:val="Hyperlink"/>
            <w:rFonts w:ascii="Segoe UI" w:hAnsi="Segoe UI" w:cs="Segoe UI"/>
            <w:b/>
            <w:bCs/>
            <w:color w:val="3D85C6"/>
          </w:rPr>
          <w:t>ClassCastException</w:t>
        </w:r>
        <w:proofErr w:type="spellEnd"/>
      </w:hyperlink>
    </w:p>
    <w:p w:rsidR="0049272D" w:rsidRDefault="0049272D" w:rsidP="0049272D">
      <w:pPr>
        <w:pStyle w:val="NormalWeb"/>
        <w:shd w:val="clear" w:color="auto" w:fill="FFFFFF"/>
        <w:rPr>
          <w:rFonts w:ascii="Segoe UI" w:hAnsi="Segoe UI" w:cs="Segoe UI"/>
          <w:color w:val="000000"/>
        </w:rPr>
      </w:pPr>
      <w:r>
        <w:rPr>
          <w:rFonts w:ascii="Segoe UI" w:hAnsi="Segoe UI" w:cs="Segoe UI"/>
          <w:b/>
          <w:bCs/>
          <w:color w:val="000000"/>
        </w:rPr>
        <w:t>Example:</w:t>
      </w:r>
      <w:r>
        <w:rPr>
          <w:rFonts w:ascii="Segoe UI" w:hAnsi="Segoe UI" w:cs="Segoe UI"/>
          <w:color w:val="000000"/>
        </w:rPr>
        <w:t> Let's see an example of an unchecked exception: </w:t>
      </w:r>
      <w:proofErr w:type="spellStart"/>
      <w:r>
        <w:rPr>
          <w:rFonts w:ascii="Segoe UI" w:hAnsi="Segoe UI" w:cs="Segoe UI"/>
          <w:color w:val="000000"/>
        </w:rPr>
        <w:fldChar w:fldCharType="begin"/>
      </w:r>
      <w:r>
        <w:rPr>
          <w:rFonts w:ascii="Segoe UI" w:hAnsi="Segoe UI" w:cs="Segoe UI"/>
          <w:color w:val="000000"/>
        </w:rPr>
        <w:instrText xml:space="preserve"> HYPERLINK "https://www.javaguides.net/2019/07/java-arrayindexoutofboundsexception-example.html" \t "_blank" </w:instrText>
      </w:r>
      <w:r>
        <w:rPr>
          <w:rFonts w:ascii="Segoe UI" w:hAnsi="Segoe UI" w:cs="Segoe UI"/>
          <w:color w:val="000000"/>
        </w:rPr>
        <w:fldChar w:fldCharType="separate"/>
      </w:r>
      <w:r>
        <w:rPr>
          <w:rStyle w:val="Hyperlink"/>
          <w:rFonts w:ascii="Segoe UI" w:eastAsiaTheme="majorEastAsia" w:hAnsi="Segoe UI" w:cs="Segoe UI"/>
          <w:b/>
          <w:bCs/>
          <w:color w:val="3D85C6"/>
        </w:rPr>
        <w:t>ArrayIndexOutOfBoundsException</w:t>
      </w:r>
      <w:proofErr w:type="spellEnd"/>
      <w:r>
        <w:rPr>
          <w:rFonts w:ascii="Segoe UI" w:hAnsi="Segoe UI" w:cs="Segoe UI"/>
          <w:color w:val="000000"/>
        </w:rPr>
        <w:fldChar w:fldCharType="end"/>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UncheckedExceptionDemo</w:t>
      </w:r>
      <w:proofErr w:type="spellEnd"/>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void</w:t>
      </w:r>
      <w:r>
        <w:rPr>
          <w:rStyle w:val="HTMLCode"/>
          <w:rFonts w:ascii="Consolas" w:hAnsi="Consolas"/>
          <w:color w:val="333333"/>
          <w:bdr w:val="none" w:sz="0" w:space="0" w:color="auto" w:frame="1"/>
        </w:rPr>
        <w:t xml:space="preserve"> </w:t>
      </w:r>
      <w:r>
        <w:rPr>
          <w:rStyle w:val="hljs-title"/>
          <w:rFonts w:ascii="Consolas" w:hAnsi="Consolas"/>
          <w:color w:val="6F42C1"/>
          <w:bdr w:val="none" w:sz="0" w:space="0" w:color="auto" w:frame="1"/>
        </w:rPr>
        <w:t>main</w:t>
      </w:r>
      <w:r>
        <w:rPr>
          <w:rStyle w:val="hljs-function"/>
          <w:rFonts w:ascii="Consolas" w:hAnsi="Consolas"/>
          <w:color w:val="333333"/>
          <w:bdr w:val="none" w:sz="0" w:space="0" w:color="auto" w:frame="1"/>
        </w:rPr>
        <w:t>(</w:t>
      </w:r>
      <w:r>
        <w:rPr>
          <w:rStyle w:val="hljs-builtin"/>
          <w:rFonts w:ascii="Consolas" w:hAnsi="Consolas"/>
          <w:color w:val="333333"/>
          <w:bdr w:val="none" w:sz="0" w:space="0" w:color="auto" w:frame="1"/>
        </w:rPr>
        <w:t>String</w:t>
      </w:r>
      <w:r>
        <w:rPr>
          <w:rStyle w:val="hljs-params"/>
          <w:rFonts w:ascii="Consolas" w:hAnsi="Consolas"/>
          <w:color w:val="333333"/>
          <w:bdr w:val="none" w:sz="0" w:space="0" w:color="auto" w:frame="1"/>
        </w:rPr>
        <w:t xml:space="preserve">[] </w:t>
      </w:r>
      <w:proofErr w:type="spellStart"/>
      <w:r>
        <w:rPr>
          <w:rStyle w:val="hljs-params"/>
          <w:rFonts w:ascii="Consolas" w:hAnsi="Consolas"/>
          <w:color w:val="333333"/>
          <w:bdr w:val="none" w:sz="0" w:space="0" w:color="auto" w:frame="1"/>
        </w:rPr>
        <w:t>args</w:t>
      </w:r>
      <w:proofErr w:type="spellEnd"/>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int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arr</w:t>
      </w:r>
      <w:proofErr w:type="spellEnd"/>
      <w:r>
        <w:rPr>
          <w:rStyle w:val="HTMLCode"/>
          <w:rFonts w:ascii="Consolas" w:hAnsi="Consolas"/>
          <w:color w:val="333333"/>
          <w:bdr w:val="none" w:sz="0" w:space="0" w:color="auto" w:frame="1"/>
        </w:rPr>
        <w:t xml:space="preserve"> = {</w:t>
      </w:r>
      <w:r>
        <w:rPr>
          <w:rStyle w:val="hljs-number"/>
          <w:rFonts w:ascii="Consolas" w:hAnsi="Consolas"/>
          <w:color w:val="005CC5"/>
          <w:bdr w:val="none" w:sz="0" w:space="0" w:color="auto" w:frame="1"/>
        </w:rPr>
        <w:t>1</w:t>
      </w:r>
      <w:r>
        <w:rPr>
          <w:rStyle w:val="HTMLCode"/>
          <w:rFonts w:ascii="Consolas" w:hAnsi="Consolas"/>
          <w:color w:val="333333"/>
          <w:bdr w:val="none" w:sz="0" w:space="0" w:color="auto" w:frame="1"/>
        </w:rPr>
        <w:t xml:space="preserve">, </w:t>
      </w:r>
      <w:r>
        <w:rPr>
          <w:rStyle w:val="hljs-number"/>
          <w:rFonts w:ascii="Consolas" w:hAnsi="Consolas"/>
          <w:color w:val="005CC5"/>
          <w:bdr w:val="none" w:sz="0" w:space="0" w:color="auto" w:frame="1"/>
        </w:rPr>
        <w:t>2</w:t>
      </w:r>
      <w:r>
        <w:rPr>
          <w:rStyle w:val="HTMLCode"/>
          <w:rFonts w:ascii="Consolas" w:hAnsi="Consolas"/>
          <w:color w:val="333333"/>
          <w:bdr w:val="none" w:sz="0" w:space="0" w:color="auto" w:frame="1"/>
        </w:rPr>
        <w:t xml:space="preserve">, </w:t>
      </w:r>
      <w:r>
        <w:rPr>
          <w:rStyle w:val="hljs-number"/>
          <w:rFonts w:ascii="Consolas" w:hAnsi="Consolas"/>
          <w:color w:val="005CC5"/>
          <w:bdr w:val="none" w:sz="0" w:space="0" w:color="auto" w:frame="1"/>
        </w:rPr>
        <w:t>3</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System.out.println</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arr</w:t>
      </w:r>
      <w:proofErr w:type="spellEnd"/>
      <w:r>
        <w:rPr>
          <w:rStyle w:val="HTMLCode"/>
          <w:rFonts w:ascii="Consolas" w:hAnsi="Consolas"/>
          <w:color w:val="333333"/>
          <w:bdr w:val="none" w:sz="0" w:space="0" w:color="auto" w:frame="1"/>
        </w:rPr>
        <w:t>[</w:t>
      </w:r>
      <w:r>
        <w:rPr>
          <w:rStyle w:val="hljs-number"/>
          <w:rFonts w:ascii="Consolas" w:hAnsi="Consolas"/>
          <w:color w:val="005CC5"/>
          <w:bdr w:val="none" w:sz="0" w:space="0" w:color="auto" w:frame="1"/>
        </w:rPr>
        <w:t>5</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ArrayIndexOutOfBoundsException</w:t>
      </w:r>
      <w:proofErr w:type="spellEnd"/>
      <w:r>
        <w:rPr>
          <w:rStyle w:val="HTMLCode"/>
          <w:rFonts w:ascii="Consolas" w:hAnsi="Consolas"/>
          <w:color w:val="333333"/>
          <w:bdr w:val="none" w:sz="0" w:space="0" w:color="auto" w:frame="1"/>
        </w:rPr>
        <w:t xml:space="preserve"> 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System.out.println</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"Unchecked Exception: "</w:t>
      </w:r>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e.getMessage</w:t>
      </w:r>
      <w:proofErr w:type="spellEnd"/>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Fonts w:ascii="Consolas" w:hAnsi="Consolas"/>
          <w:color w:val="1F2328"/>
        </w:rPr>
      </w:pPr>
      <w:r>
        <w:rPr>
          <w:rStyle w:val="HTMLCode"/>
          <w:rFonts w:ascii="Consolas" w:hAnsi="Consolas"/>
          <w:color w:val="333333"/>
          <w:bdr w:val="none" w:sz="0" w:space="0" w:color="auto" w:frame="1"/>
        </w:rPr>
        <w:t>}</w:t>
      </w:r>
    </w:p>
    <w:p w:rsidR="0049272D" w:rsidRDefault="0049272D" w:rsidP="0049272D">
      <w:pPr>
        <w:pStyle w:val="NormalWeb"/>
        <w:shd w:val="clear" w:color="auto" w:fill="FFFFFF"/>
        <w:rPr>
          <w:rFonts w:ascii="Segoe UI" w:hAnsi="Segoe UI" w:cs="Segoe UI"/>
          <w:color w:val="000000"/>
        </w:rPr>
      </w:pPr>
      <w:r>
        <w:rPr>
          <w:rFonts w:ascii="Segoe UI" w:hAnsi="Segoe UI" w:cs="Segoe UI"/>
          <w:color w:val="000000"/>
        </w:rPr>
        <w:t>Output: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Fonts w:ascii="Consolas" w:hAnsi="Consolas"/>
          <w:color w:val="1F2328"/>
        </w:rPr>
      </w:pPr>
      <w:r>
        <w:rPr>
          <w:rStyle w:val="hljs-attribute"/>
          <w:rFonts w:ascii="Consolas" w:hAnsi="Consolas"/>
          <w:color w:val="0086B3"/>
          <w:bdr w:val="none" w:sz="0" w:space="0" w:color="auto" w:frame="1"/>
        </w:rPr>
        <w:t>Unchecked</w:t>
      </w:r>
      <w:r>
        <w:rPr>
          <w:rStyle w:val="HTMLCode"/>
          <w:rFonts w:ascii="Consolas" w:hAnsi="Consolas"/>
          <w:color w:val="333333"/>
          <w:bdr w:val="none" w:sz="0" w:space="0" w:color="auto" w:frame="1"/>
        </w:rPr>
        <w:t xml:space="preserve"> Exception: Index </w:t>
      </w:r>
      <w:r>
        <w:rPr>
          <w:rStyle w:val="hljs-number"/>
          <w:rFonts w:ascii="Consolas" w:hAnsi="Consolas"/>
          <w:color w:val="005CC5"/>
          <w:bdr w:val="none" w:sz="0" w:space="0" w:color="auto" w:frame="1"/>
        </w:rPr>
        <w:t>5</w:t>
      </w:r>
      <w:r>
        <w:rPr>
          <w:rStyle w:val="HTMLCode"/>
          <w:rFonts w:ascii="Consolas" w:hAnsi="Consolas"/>
          <w:color w:val="333333"/>
          <w:bdr w:val="none" w:sz="0" w:space="0" w:color="auto" w:frame="1"/>
        </w:rPr>
        <w:t xml:space="preserve"> out of bounds for length </w:t>
      </w:r>
      <w:r>
        <w:rPr>
          <w:rStyle w:val="hljs-number"/>
          <w:rFonts w:ascii="Consolas" w:hAnsi="Consolas"/>
          <w:color w:val="005CC5"/>
          <w:bdr w:val="none" w:sz="0" w:space="0" w:color="auto" w:frame="1"/>
        </w:rPr>
        <w:t>3</w:t>
      </w:r>
    </w:p>
    <w:p w:rsidR="0049272D" w:rsidRDefault="0049272D"/>
    <w:p w:rsidR="0049272D" w:rsidRDefault="0049272D" w:rsidP="0049272D">
      <w:pPr>
        <w:rPr>
          <w:ins w:id="0" w:author="Unknown"/>
          <w:rFonts w:ascii="Arial" w:hAnsi="Arial" w:cs="Arial"/>
          <w:color w:val="000000"/>
          <w:shd w:val="clear" w:color="auto" w:fill="FFFFFF"/>
        </w:rPr>
      </w:pPr>
      <w:ins w:id="1" w:author="Unknown">
        <w:r>
          <w:rPr>
            <w:rFonts w:ascii="Arial" w:hAnsi="Arial" w:cs="Arial"/>
            <w:color w:val="000000"/>
            <w:shd w:val="clear" w:color="auto" w:fill="FFFFFF"/>
          </w:rPr>
          <w:br/>
        </w:r>
      </w:ins>
    </w:p>
    <w:p w:rsidR="0049272D" w:rsidRDefault="0049272D" w:rsidP="0049272D">
      <w:pPr>
        <w:pStyle w:val="Heading3"/>
        <w:shd w:val="clear" w:color="auto" w:fill="FFFFFF"/>
        <w:spacing w:before="0" w:beforeAutospacing="0" w:after="0" w:afterAutospacing="0"/>
        <w:rPr>
          <w:rFonts w:ascii="Vollkorn" w:hAnsi="Vollkorn"/>
          <w:color w:val="E61F5B"/>
          <w:sz w:val="48"/>
          <w:szCs w:val="48"/>
        </w:rPr>
      </w:pPr>
      <w:bookmarkStart w:id="2" w:name="2235453695943263094"/>
      <w:bookmarkEnd w:id="2"/>
      <w:r>
        <w:rPr>
          <w:rFonts w:ascii="Vollkorn" w:hAnsi="Vollkorn"/>
          <w:color w:val="E61F5B"/>
          <w:sz w:val="48"/>
          <w:szCs w:val="48"/>
        </w:rPr>
        <w:t>Types of Exceptions in Java</w:t>
      </w:r>
    </w:p>
    <w:p w:rsidR="0049272D" w:rsidRDefault="0049272D" w:rsidP="0049272D">
      <w:pPr>
        <w:shd w:val="clear" w:color="auto" w:fill="FFFFFF"/>
        <w:rPr>
          <w:rStyle w:val="byline"/>
          <w:rFonts w:ascii="Verdana" w:hAnsi="Verdana"/>
          <w:b/>
          <w:bCs/>
          <w:sz w:val="21"/>
          <w:szCs w:val="21"/>
        </w:rPr>
      </w:pPr>
      <w:proofErr w:type="gramStart"/>
      <w:r>
        <w:rPr>
          <w:rStyle w:val="post-author-label"/>
          <w:rFonts w:ascii="Verdana" w:hAnsi="Verdana"/>
          <w:b/>
          <w:bCs/>
          <w:color w:val="E61F5B"/>
          <w:sz w:val="21"/>
          <w:szCs w:val="21"/>
        </w:rPr>
        <w:t>author</w:t>
      </w:r>
      <w:proofErr w:type="gramEnd"/>
      <w:r>
        <w:rPr>
          <w:rStyle w:val="post-author-label"/>
          <w:rFonts w:ascii="Verdana" w:hAnsi="Verdana"/>
          <w:b/>
          <w:bCs/>
          <w:color w:val="E61F5B"/>
          <w:sz w:val="21"/>
          <w:szCs w:val="21"/>
        </w:rPr>
        <w:t>: </w:t>
      </w:r>
      <w:hyperlink r:id="rId20" w:tooltip="author profile" w:history="1">
        <w:r>
          <w:rPr>
            <w:rStyle w:val="Hyperlink"/>
            <w:rFonts w:ascii="Verdana" w:hAnsi="Verdana"/>
            <w:b/>
            <w:bCs/>
            <w:color w:val="E61F5B"/>
            <w:sz w:val="21"/>
            <w:szCs w:val="21"/>
            <w:u w:val="none"/>
          </w:rPr>
          <w:t xml:space="preserve">Ramesh </w:t>
        </w:r>
        <w:proofErr w:type="spellStart"/>
        <w:r>
          <w:rPr>
            <w:rStyle w:val="Hyperlink"/>
            <w:rFonts w:ascii="Verdana" w:hAnsi="Verdana"/>
            <w:b/>
            <w:bCs/>
            <w:color w:val="E61F5B"/>
            <w:sz w:val="21"/>
            <w:szCs w:val="21"/>
            <w:u w:val="none"/>
          </w:rPr>
          <w:t>Fadatare</w:t>
        </w:r>
        <w:proofErr w:type="spellEnd"/>
      </w:hyperlink>
    </w:p>
    <w:p w:rsidR="0049272D" w:rsidRDefault="0049272D" w:rsidP="0049272D">
      <w:pPr>
        <w:shd w:val="clear" w:color="auto" w:fill="FFFFFF"/>
      </w:pPr>
      <w:hyperlink r:id="rId21" w:history="1">
        <w:r>
          <w:rPr>
            <w:rStyle w:val="Hyperlink"/>
            <w:rFonts w:ascii="Arial" w:hAnsi="Arial" w:cs="Arial"/>
            <w:b/>
            <w:bCs/>
            <w:caps/>
            <w:color w:val="FFFFFF"/>
            <w:sz w:val="21"/>
            <w:szCs w:val="21"/>
            <w:u w:val="none"/>
            <w:shd w:val="clear" w:color="auto" w:fill="09A59A"/>
          </w:rPr>
          <w:t>CORE JAVA</w:t>
        </w:r>
      </w:hyperlink>
      <w:r>
        <w:rPr>
          <w:rStyle w:val="post-label"/>
          <w:rFonts w:ascii="Verdana" w:hAnsi="Verdana"/>
          <w:b/>
          <w:bCs/>
          <w:color w:val="E61F5B"/>
          <w:sz w:val="21"/>
          <w:szCs w:val="21"/>
        </w:rPr>
        <w:t> </w:t>
      </w:r>
      <w:hyperlink r:id="rId22" w:history="1">
        <w:r>
          <w:rPr>
            <w:rStyle w:val="Hyperlink"/>
            <w:rFonts w:ascii="Arial" w:hAnsi="Arial" w:cs="Arial"/>
            <w:b/>
            <w:bCs/>
            <w:caps/>
            <w:color w:val="FFFFFF"/>
            <w:sz w:val="21"/>
            <w:szCs w:val="21"/>
            <w:u w:val="none"/>
            <w:shd w:val="clear" w:color="auto" w:fill="09A59A"/>
          </w:rPr>
          <w:t>EXCEPTION HANDLING</w:t>
        </w:r>
      </w:hyperlink>
    </w:p>
    <w:p w:rsidR="0049272D" w:rsidRDefault="0049272D" w:rsidP="0049272D">
      <w:pPr>
        <w:pStyle w:val="NormalWeb"/>
        <w:shd w:val="clear" w:color="auto" w:fill="FFFFFF"/>
        <w:spacing w:line="480" w:lineRule="atLeast"/>
        <w:rPr>
          <w:rFonts w:ascii="Segoe UI" w:hAnsi="Segoe UI" w:cs="Segoe UI"/>
          <w:color w:val="000000"/>
        </w:rPr>
      </w:pPr>
      <w:r>
        <w:rPr>
          <w:rFonts w:ascii="Segoe UI" w:hAnsi="Segoe UI" w:cs="Segoe UI"/>
          <w:color w:val="000000"/>
        </w:rPr>
        <w:t>Java exceptions can be categorized into two major types: </w:t>
      </w:r>
    </w:p>
    <w:p w:rsidR="0049272D" w:rsidRDefault="0049272D" w:rsidP="0049272D">
      <w:pPr>
        <w:numPr>
          <w:ilvl w:val="0"/>
          <w:numId w:val="4"/>
        </w:numPr>
        <w:shd w:val="clear" w:color="auto" w:fill="FFFFFF"/>
        <w:spacing w:before="100" w:beforeAutospacing="1" w:after="100" w:afterAutospacing="1" w:line="480" w:lineRule="atLeast"/>
        <w:rPr>
          <w:rFonts w:ascii="Segoe UI" w:hAnsi="Segoe UI" w:cs="Segoe UI"/>
          <w:color w:val="000000"/>
        </w:rPr>
      </w:pPr>
      <w:r>
        <w:rPr>
          <w:rFonts w:ascii="Segoe UI" w:hAnsi="Segoe UI" w:cs="Segoe UI"/>
          <w:color w:val="000000"/>
        </w:rPr>
        <w:t>Built-in Exceptions  (checked, unchecked, and error)</w:t>
      </w:r>
    </w:p>
    <w:p w:rsidR="0049272D" w:rsidRDefault="0049272D" w:rsidP="0049272D">
      <w:pPr>
        <w:numPr>
          <w:ilvl w:val="0"/>
          <w:numId w:val="4"/>
        </w:numPr>
        <w:shd w:val="clear" w:color="auto" w:fill="FFFFFF"/>
        <w:spacing w:before="100" w:beforeAutospacing="1" w:after="100" w:afterAutospacing="1" w:line="480" w:lineRule="atLeast"/>
        <w:rPr>
          <w:rFonts w:ascii="Segoe UI" w:hAnsi="Segoe UI" w:cs="Segoe UI"/>
          <w:color w:val="000000"/>
        </w:rPr>
      </w:pPr>
      <w:r>
        <w:rPr>
          <w:rFonts w:ascii="Segoe UI" w:hAnsi="Segoe UI" w:cs="Segoe UI"/>
          <w:color w:val="000000"/>
        </w:rPr>
        <w:t>Custom Exceptions (User-Defined Exceptions)</w:t>
      </w:r>
    </w:p>
    <w:p w:rsidR="0049272D" w:rsidRDefault="0049272D" w:rsidP="0049272D">
      <w:pPr>
        <w:pStyle w:val="NormalWeb"/>
        <w:shd w:val="clear" w:color="auto" w:fill="FFFFFF"/>
        <w:spacing w:line="480" w:lineRule="atLeast"/>
        <w:rPr>
          <w:rFonts w:ascii="Segoe UI" w:hAnsi="Segoe UI" w:cs="Segoe UI"/>
          <w:color w:val="000000"/>
        </w:rPr>
      </w:pPr>
      <w:r>
        <w:rPr>
          <w:rFonts w:ascii="Segoe UI" w:hAnsi="Segoe UI" w:cs="Segoe UI"/>
          <w:color w:val="000000"/>
        </w:rPr>
        <w:t>Let's explore each type in detail.</w:t>
      </w:r>
    </w:p>
    <w:p w:rsidR="0049272D" w:rsidRDefault="0049272D" w:rsidP="0049272D">
      <w:pPr>
        <w:pStyle w:val="Heading1"/>
        <w:shd w:val="clear" w:color="auto" w:fill="FFFFFF"/>
        <w:spacing w:before="161" w:after="161" w:line="675" w:lineRule="atLeast"/>
        <w:rPr>
          <w:rFonts w:ascii="Segoe UI" w:hAnsi="Segoe UI" w:cs="Segoe UI"/>
          <w:color w:val="000000"/>
        </w:rPr>
      </w:pPr>
      <w:bookmarkStart w:id="3" w:name="more"/>
      <w:bookmarkEnd w:id="3"/>
      <w:r>
        <w:rPr>
          <w:rFonts w:ascii="Segoe UI" w:hAnsi="Segoe UI" w:cs="Segoe UI"/>
          <w:color w:val="000000"/>
        </w:rPr>
        <w:t>1. Built-in Exceptions </w:t>
      </w:r>
    </w:p>
    <w:p w:rsidR="0049272D" w:rsidRDefault="0049272D" w:rsidP="0049272D">
      <w:pPr>
        <w:pStyle w:val="NormalWeb"/>
        <w:shd w:val="clear" w:color="auto" w:fill="FFFFFF"/>
        <w:spacing w:line="480" w:lineRule="atLeast"/>
        <w:rPr>
          <w:rFonts w:ascii="Segoe UI" w:hAnsi="Segoe UI" w:cs="Segoe UI"/>
          <w:color w:val="000000"/>
        </w:rPr>
      </w:pPr>
      <w:r>
        <w:rPr>
          <w:rFonts w:ascii="Segoe UI" w:hAnsi="Segoe UI" w:cs="Segoe UI"/>
          <w:color w:val="000000"/>
        </w:rPr>
        <w:t>These are the exceptions that Java's standard library provides. They are essentially part of Java's API, and you've likely encountered many of them during programming. </w:t>
      </w:r>
    </w:p>
    <w:p w:rsidR="0049272D" w:rsidRDefault="0049272D" w:rsidP="0049272D">
      <w:pPr>
        <w:pStyle w:val="Heading2"/>
        <w:shd w:val="clear" w:color="auto" w:fill="FFFFFF"/>
        <w:spacing w:line="480" w:lineRule="atLeast"/>
        <w:rPr>
          <w:rFonts w:ascii="Segoe UI" w:hAnsi="Segoe UI" w:cs="Segoe UI"/>
          <w:color w:val="000000"/>
        </w:rPr>
      </w:pPr>
      <w:r>
        <w:rPr>
          <w:rFonts w:ascii="Segoe UI" w:hAnsi="Segoe UI" w:cs="Segoe UI"/>
          <w:color w:val="000000"/>
        </w:rPr>
        <w:t>1.1. Checked Exceptions </w:t>
      </w:r>
    </w:p>
    <w:p w:rsidR="0049272D" w:rsidRDefault="0049272D" w:rsidP="0049272D">
      <w:pPr>
        <w:pStyle w:val="NormalWeb"/>
        <w:shd w:val="clear" w:color="auto" w:fill="FFFFFF"/>
        <w:spacing w:line="480" w:lineRule="atLeast"/>
        <w:rPr>
          <w:rFonts w:ascii="Segoe UI" w:hAnsi="Segoe UI" w:cs="Segoe UI"/>
          <w:color w:val="000000"/>
        </w:rPr>
      </w:pPr>
      <w:r>
        <w:rPr>
          <w:rFonts w:ascii="Segoe UI" w:hAnsi="Segoe UI" w:cs="Segoe UI"/>
          <w:color w:val="000000"/>
        </w:rPr>
        <w:t>Checked exceptions are also known as </w:t>
      </w:r>
      <w:r>
        <w:rPr>
          <w:rFonts w:ascii="Segoe UI" w:hAnsi="Segoe UI" w:cs="Segoe UI"/>
          <w:b/>
          <w:bCs/>
          <w:color w:val="000000"/>
        </w:rPr>
        <w:t>compile-time</w:t>
      </w:r>
      <w:r>
        <w:rPr>
          <w:rFonts w:ascii="Segoe UI" w:hAnsi="Segoe UI" w:cs="Segoe UI"/>
          <w:color w:val="000000"/>
        </w:rPr>
        <w:t xml:space="preserve"> exceptions as these exceptions are checked by the compiler during the compilation process to confirm whether the </w:t>
      </w:r>
      <w:r>
        <w:rPr>
          <w:rFonts w:ascii="Segoe UI" w:hAnsi="Segoe UI" w:cs="Segoe UI"/>
          <w:color w:val="000000"/>
        </w:rPr>
        <w:lastRenderedPageBreak/>
        <w:t>exception is handled by the programmer or not. If not, then the system displays a compilation error.</w:t>
      </w:r>
    </w:p>
    <w:p w:rsidR="0049272D" w:rsidRDefault="0049272D" w:rsidP="0049272D">
      <w:pPr>
        <w:shd w:val="clear" w:color="auto" w:fill="FFFFFF"/>
        <w:spacing w:line="480" w:lineRule="atLeast"/>
        <w:rPr>
          <w:rFonts w:ascii="Segoe UI" w:hAnsi="Segoe UI" w:cs="Segoe UI"/>
          <w:color w:val="000000"/>
        </w:rPr>
      </w:pPr>
      <w:r>
        <w:rPr>
          <w:rFonts w:ascii="Segoe UI" w:hAnsi="Segoe UI" w:cs="Segoe UI"/>
          <w:b/>
          <w:bCs/>
          <w:color w:val="000000"/>
        </w:rPr>
        <w:t>Java built-in checked exceptions:</w:t>
      </w:r>
    </w:p>
    <w:p w:rsidR="0049272D" w:rsidRDefault="0049272D" w:rsidP="0049272D">
      <w:pPr>
        <w:numPr>
          <w:ilvl w:val="0"/>
          <w:numId w:val="5"/>
        </w:numPr>
        <w:shd w:val="clear" w:color="auto" w:fill="FFFFFF"/>
        <w:spacing w:before="100" w:beforeAutospacing="1" w:after="100" w:afterAutospacing="1" w:line="480" w:lineRule="atLeast"/>
        <w:rPr>
          <w:rFonts w:ascii="Segoe UI" w:hAnsi="Segoe UI" w:cs="Segoe UI"/>
          <w:color w:val="000000"/>
        </w:rPr>
      </w:pPr>
      <w:hyperlink r:id="rId23" w:tgtFrame="_blank" w:history="1">
        <w:proofErr w:type="spellStart"/>
        <w:r>
          <w:rPr>
            <w:rStyle w:val="Hyperlink"/>
            <w:rFonts w:ascii="Segoe UI" w:hAnsi="Segoe UI" w:cs="Segoe UI"/>
            <w:b/>
            <w:bCs/>
            <w:color w:val="3D85C6"/>
            <w:u w:val="none"/>
          </w:rPr>
          <w:t>FileNotFoundException</w:t>
        </w:r>
        <w:proofErr w:type="spellEnd"/>
      </w:hyperlink>
    </w:p>
    <w:p w:rsidR="0049272D" w:rsidRDefault="0049272D" w:rsidP="0049272D">
      <w:pPr>
        <w:numPr>
          <w:ilvl w:val="0"/>
          <w:numId w:val="5"/>
        </w:numPr>
        <w:shd w:val="clear" w:color="auto" w:fill="FFFFFF"/>
        <w:spacing w:before="100" w:beforeAutospacing="1" w:after="100" w:afterAutospacing="1" w:line="480" w:lineRule="atLeast"/>
        <w:rPr>
          <w:rFonts w:ascii="Segoe UI" w:hAnsi="Segoe UI" w:cs="Segoe UI"/>
          <w:color w:val="000000"/>
        </w:rPr>
      </w:pPr>
      <w:hyperlink r:id="rId24" w:tgtFrame="_blank" w:history="1">
        <w:proofErr w:type="spellStart"/>
        <w:r>
          <w:rPr>
            <w:rStyle w:val="Hyperlink"/>
            <w:rFonts w:ascii="Segoe UI" w:hAnsi="Segoe UI" w:cs="Segoe UI"/>
            <w:b/>
            <w:bCs/>
            <w:color w:val="3D85C6"/>
            <w:u w:val="none"/>
          </w:rPr>
          <w:t>EOFException</w:t>
        </w:r>
        <w:proofErr w:type="spellEnd"/>
      </w:hyperlink>
    </w:p>
    <w:p w:rsidR="0049272D" w:rsidRDefault="0049272D" w:rsidP="0049272D">
      <w:pPr>
        <w:numPr>
          <w:ilvl w:val="0"/>
          <w:numId w:val="5"/>
        </w:numPr>
        <w:shd w:val="clear" w:color="auto" w:fill="FFFFFF"/>
        <w:spacing w:before="100" w:beforeAutospacing="1" w:after="100" w:afterAutospacing="1" w:line="480" w:lineRule="atLeast"/>
        <w:rPr>
          <w:rFonts w:ascii="Segoe UI" w:hAnsi="Segoe UI" w:cs="Segoe UI"/>
          <w:color w:val="000000"/>
        </w:rPr>
      </w:pPr>
      <w:hyperlink r:id="rId25" w:tgtFrame="_blank" w:history="1">
        <w:proofErr w:type="spellStart"/>
        <w:r>
          <w:rPr>
            <w:rStyle w:val="Hyperlink"/>
            <w:rFonts w:ascii="Segoe UI" w:hAnsi="Segoe UI" w:cs="Segoe UI"/>
            <w:b/>
            <w:bCs/>
            <w:color w:val="3D85C6"/>
            <w:u w:val="none"/>
          </w:rPr>
          <w:t>ClassNotFoundException</w:t>
        </w:r>
        <w:proofErr w:type="spellEnd"/>
      </w:hyperlink>
    </w:p>
    <w:p w:rsidR="0049272D" w:rsidRDefault="0049272D" w:rsidP="0049272D">
      <w:pPr>
        <w:numPr>
          <w:ilvl w:val="0"/>
          <w:numId w:val="5"/>
        </w:numPr>
        <w:shd w:val="clear" w:color="auto" w:fill="FFFFFF"/>
        <w:spacing w:before="100" w:beforeAutospacing="1" w:after="100" w:afterAutospacing="1" w:line="480" w:lineRule="atLeast"/>
        <w:rPr>
          <w:rFonts w:ascii="Segoe UI" w:hAnsi="Segoe UI" w:cs="Segoe UI"/>
          <w:color w:val="000000"/>
        </w:rPr>
      </w:pPr>
      <w:hyperlink r:id="rId26" w:tgtFrame="_blank" w:history="1">
        <w:proofErr w:type="spellStart"/>
        <w:r>
          <w:rPr>
            <w:rStyle w:val="Hyperlink"/>
            <w:rFonts w:ascii="Segoe UI" w:hAnsi="Segoe UI" w:cs="Segoe UI"/>
            <w:b/>
            <w:bCs/>
            <w:color w:val="3D85C6"/>
            <w:u w:val="none"/>
          </w:rPr>
          <w:t>SQLException</w:t>
        </w:r>
        <w:proofErr w:type="spellEnd"/>
      </w:hyperlink>
    </w:p>
    <w:p w:rsidR="0049272D" w:rsidRDefault="0049272D" w:rsidP="0049272D">
      <w:pPr>
        <w:numPr>
          <w:ilvl w:val="0"/>
          <w:numId w:val="5"/>
        </w:numPr>
        <w:shd w:val="clear" w:color="auto" w:fill="FFFFFF"/>
        <w:spacing w:before="100" w:beforeAutospacing="1" w:after="100" w:afterAutospacing="1" w:line="480" w:lineRule="atLeast"/>
        <w:rPr>
          <w:rFonts w:ascii="Segoe UI" w:hAnsi="Segoe UI" w:cs="Segoe UI"/>
          <w:color w:val="000000"/>
        </w:rPr>
      </w:pPr>
      <w:hyperlink r:id="rId27" w:tgtFrame="_blank" w:history="1">
        <w:proofErr w:type="spellStart"/>
        <w:r>
          <w:rPr>
            <w:rStyle w:val="Hyperlink"/>
            <w:rFonts w:ascii="Segoe UI" w:hAnsi="Segoe UI" w:cs="Segoe UI"/>
            <w:b/>
            <w:bCs/>
            <w:color w:val="3D85C6"/>
            <w:u w:val="none"/>
          </w:rPr>
          <w:t>NoSuchMethodException</w:t>
        </w:r>
        <w:proofErr w:type="spellEnd"/>
      </w:hyperlink>
    </w:p>
    <w:p w:rsidR="0049272D" w:rsidRDefault="0049272D" w:rsidP="0049272D">
      <w:pPr>
        <w:numPr>
          <w:ilvl w:val="0"/>
          <w:numId w:val="5"/>
        </w:numPr>
        <w:shd w:val="clear" w:color="auto" w:fill="FFFFFF"/>
        <w:spacing w:before="100" w:beforeAutospacing="1" w:after="100" w:afterAutospacing="1" w:line="480" w:lineRule="atLeast"/>
        <w:rPr>
          <w:rFonts w:ascii="Segoe UI" w:hAnsi="Segoe UI" w:cs="Segoe UI"/>
          <w:color w:val="000000"/>
        </w:rPr>
      </w:pPr>
      <w:hyperlink r:id="rId28" w:tgtFrame="_blank" w:history="1">
        <w:proofErr w:type="spellStart"/>
        <w:r>
          <w:rPr>
            <w:rStyle w:val="Hyperlink"/>
            <w:rFonts w:ascii="Segoe UI" w:hAnsi="Segoe UI" w:cs="Segoe UI"/>
            <w:b/>
            <w:bCs/>
            <w:color w:val="3D85C6"/>
            <w:u w:val="none"/>
          </w:rPr>
          <w:t>InterruptedException</w:t>
        </w:r>
        <w:proofErr w:type="spellEnd"/>
      </w:hyperlink>
    </w:p>
    <w:p w:rsidR="0049272D" w:rsidRDefault="0049272D" w:rsidP="0049272D">
      <w:pPr>
        <w:pStyle w:val="NormalWeb"/>
        <w:shd w:val="clear" w:color="auto" w:fill="FFFFFF"/>
        <w:spacing w:line="480" w:lineRule="atLeast"/>
        <w:rPr>
          <w:rFonts w:ascii="Segoe UI" w:hAnsi="Segoe UI" w:cs="Segoe UI"/>
          <w:color w:val="000000"/>
        </w:rPr>
      </w:pPr>
      <w:r>
        <w:rPr>
          <w:rFonts w:ascii="Segoe UI" w:hAnsi="Segoe UI" w:cs="Segoe UI"/>
          <w:b/>
          <w:bCs/>
          <w:color w:val="000000"/>
        </w:rPr>
        <w:t>Example: </w:t>
      </w:r>
      <w:r>
        <w:rPr>
          <w:rFonts w:ascii="Segoe UI" w:hAnsi="Segoe UI" w:cs="Segoe UI"/>
          <w:color w:val="000000"/>
        </w:rPr>
        <w:t>Let's see an example of a checked exception - </w:t>
      </w:r>
      <w:proofErr w:type="spellStart"/>
      <w:r>
        <w:rPr>
          <w:rFonts w:ascii="Segoe UI" w:hAnsi="Segoe UI" w:cs="Segoe UI"/>
          <w:color w:val="000000"/>
        </w:rPr>
        <w:fldChar w:fldCharType="begin"/>
      </w:r>
      <w:r>
        <w:rPr>
          <w:rFonts w:ascii="Segoe UI" w:hAnsi="Segoe UI" w:cs="Segoe UI"/>
          <w:color w:val="000000"/>
        </w:rPr>
        <w:instrText xml:space="preserve"> HYPERLINK "https://www.javaguides.net/2019/07/filenotfoundexception-java-example.html" \t "_blank" </w:instrText>
      </w:r>
      <w:r>
        <w:rPr>
          <w:rFonts w:ascii="Segoe UI" w:hAnsi="Segoe UI" w:cs="Segoe UI"/>
          <w:color w:val="000000"/>
        </w:rPr>
        <w:fldChar w:fldCharType="separate"/>
      </w:r>
      <w:r>
        <w:rPr>
          <w:rStyle w:val="Hyperlink"/>
          <w:rFonts w:ascii="Segoe UI" w:hAnsi="Segoe UI" w:cs="Segoe UI"/>
          <w:b/>
          <w:bCs/>
          <w:color w:val="3D85C6"/>
          <w:u w:val="none"/>
        </w:rPr>
        <w:t>FileNotFoundException</w:t>
      </w:r>
      <w:proofErr w:type="spellEnd"/>
      <w:r>
        <w:rPr>
          <w:rFonts w:ascii="Segoe UI" w:hAnsi="Segoe UI" w:cs="Segoe UI"/>
          <w:color w:val="000000"/>
        </w:rPr>
        <w:fldChar w:fldCharType="end"/>
      </w:r>
      <w:r>
        <w:rPr>
          <w:rFonts w:ascii="Segoe UI" w:hAnsi="Segoe UI" w:cs="Segoe UI"/>
          <w:color w:val="000000"/>
        </w:rPr>
        <w:t>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import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java.io.FileInputStream</w:t>
      </w:r>
      <w:proofErr w:type="spellEnd"/>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import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java.io.FileNotFoundException</w:t>
      </w:r>
      <w:proofErr w:type="spellEnd"/>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CheckedExceptionDemo</w:t>
      </w:r>
      <w:proofErr w:type="spellEnd"/>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ljs-function"/>
          <w:rFonts w:ascii="Consolas" w:hAnsi="Consolas"/>
          <w:color w:val="333333"/>
          <w:bdr w:val="none" w:sz="0" w:space="0" w:color="auto" w:frame="1"/>
        </w:rPr>
        <w:t xml:space="preserve"> </w:t>
      </w:r>
      <w:r>
        <w:rPr>
          <w:rStyle w:val="hljs-keyword"/>
          <w:rFonts w:ascii="Consolas" w:hAnsi="Consolas"/>
          <w:color w:val="D73A49"/>
          <w:bdr w:val="none" w:sz="0" w:space="0" w:color="auto" w:frame="1"/>
        </w:rPr>
        <w:t>void</w:t>
      </w:r>
      <w:r>
        <w:rPr>
          <w:rStyle w:val="hljs-function"/>
          <w:rFonts w:ascii="Consolas" w:hAnsi="Consolas"/>
          <w:color w:val="333333"/>
          <w:bdr w:val="none" w:sz="0" w:space="0" w:color="auto" w:frame="1"/>
        </w:rPr>
        <w:t xml:space="preserve"> </w:t>
      </w:r>
      <w:r>
        <w:rPr>
          <w:rStyle w:val="hljs-title"/>
          <w:rFonts w:ascii="Consolas" w:hAnsi="Consolas"/>
          <w:color w:val="6F42C1"/>
          <w:bdr w:val="none" w:sz="0" w:space="0" w:color="auto" w:frame="1"/>
        </w:rPr>
        <w:t>main</w:t>
      </w:r>
      <w:r>
        <w:rPr>
          <w:rStyle w:val="hljs-params"/>
          <w:rFonts w:ascii="Consolas" w:hAnsi="Consolas"/>
          <w:color w:val="333333"/>
          <w:bdr w:val="none" w:sz="0" w:space="0" w:color="auto" w:frame="1"/>
        </w:rPr>
        <w:t xml:space="preserve">(String[] </w:t>
      </w:r>
      <w:proofErr w:type="spellStart"/>
      <w:r>
        <w:rPr>
          <w:rStyle w:val="hljs-params"/>
          <w:rFonts w:ascii="Consolas" w:hAnsi="Consolas"/>
          <w:color w:val="333333"/>
          <w:bdr w:val="none" w:sz="0" w:space="0" w:color="auto" w:frame="1"/>
        </w:rPr>
        <w:t>args</w:t>
      </w:r>
      <w:proofErr w:type="spellEnd"/>
      <w:r>
        <w:rPr>
          <w:rStyle w:val="hljs-params"/>
          <w:rFonts w:ascii="Consolas" w:hAnsi="Consolas"/>
          <w:color w:val="333333"/>
          <w:bdr w:val="none" w:sz="0" w:space="0" w:color="auto" w:frame="1"/>
        </w:rPr>
        <w:t>)</w:t>
      </w:r>
      <w:r>
        <w:rPr>
          <w:rStyle w:val="hljs-function"/>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FileInputStream</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fis</w:t>
      </w:r>
      <w:proofErr w:type="spellEnd"/>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FileInputStream</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"nonexistentfile.txt"</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FileNotFoundException</w:t>
      </w:r>
      <w:proofErr w:type="spellEnd"/>
      <w:r>
        <w:rPr>
          <w:rStyle w:val="HTMLCode"/>
          <w:rFonts w:ascii="Consolas" w:hAnsi="Consolas"/>
          <w:color w:val="333333"/>
          <w:bdr w:val="none" w:sz="0" w:space="0" w:color="auto" w:frame="1"/>
        </w:rPr>
        <w:t xml:space="preserve"> 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System.out.println</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"Checked Exception: "</w:t>
      </w:r>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e.getMessage</w:t>
      </w:r>
      <w:proofErr w:type="spellEnd"/>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49272D" w:rsidRDefault="0049272D" w:rsidP="0049272D">
      <w:pPr>
        <w:pStyle w:val="NormalWeb"/>
        <w:shd w:val="clear" w:color="auto" w:fill="FFFFFF"/>
        <w:spacing w:line="480" w:lineRule="atLeast"/>
        <w:rPr>
          <w:rFonts w:ascii="Segoe UI" w:hAnsi="Segoe UI" w:cs="Segoe UI"/>
          <w:color w:val="000000"/>
        </w:rPr>
      </w:pPr>
      <w:r>
        <w:rPr>
          <w:rFonts w:ascii="Segoe UI" w:hAnsi="Segoe UI" w:cs="Segoe UI"/>
          <w:color w:val="000000"/>
        </w:rPr>
        <w:t>Output: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 xml:space="preserve">Checked </w:t>
      </w:r>
      <w:r>
        <w:rPr>
          <w:rStyle w:val="hljs-builtin"/>
          <w:rFonts w:ascii="Consolas" w:hAnsi="Consolas"/>
          <w:color w:val="333333"/>
          <w:bdr w:val="none" w:sz="0" w:space="0" w:color="auto" w:frame="1"/>
        </w:rPr>
        <w:t>Exception</w:t>
      </w:r>
      <w:r>
        <w:rPr>
          <w:rStyle w:val="HTMLCode"/>
          <w:rFonts w:ascii="Consolas" w:hAnsi="Consolas"/>
          <w:color w:val="333333"/>
          <w:bdr w:val="none" w:sz="0" w:space="0" w:color="auto" w:frame="1"/>
        </w:rPr>
        <w:t xml:space="preserve">: nonexistentfile.txt (No such file </w:t>
      </w:r>
      <w:r>
        <w:rPr>
          <w:rStyle w:val="hljs-keyword"/>
          <w:rFonts w:ascii="Consolas" w:hAnsi="Consolas"/>
          <w:color w:val="D73A49"/>
          <w:bdr w:val="none" w:sz="0" w:space="0" w:color="auto" w:frame="1"/>
        </w:rPr>
        <w:t>or</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directory</w:t>
      </w:r>
      <w:r>
        <w:rPr>
          <w:rStyle w:val="HTMLCode"/>
          <w:rFonts w:ascii="Consolas" w:hAnsi="Consolas"/>
          <w:color w:val="333333"/>
          <w:bdr w:val="none" w:sz="0" w:space="0" w:color="auto" w:frame="1"/>
        </w:rPr>
        <w:t>)</w:t>
      </w:r>
    </w:p>
    <w:p w:rsidR="0049272D" w:rsidRDefault="0049272D" w:rsidP="0049272D">
      <w:pPr>
        <w:pStyle w:val="Heading2"/>
        <w:shd w:val="clear" w:color="auto" w:fill="FFFFFF"/>
        <w:spacing w:line="480" w:lineRule="atLeast"/>
        <w:rPr>
          <w:rFonts w:ascii="Segoe UI" w:hAnsi="Segoe UI" w:cs="Segoe UI"/>
          <w:color w:val="000000"/>
        </w:rPr>
      </w:pPr>
      <w:r>
        <w:rPr>
          <w:rFonts w:ascii="Segoe UI" w:hAnsi="Segoe UI" w:cs="Segoe UI"/>
          <w:color w:val="000000"/>
        </w:rPr>
        <w:t>1.2 Unchecked Exceptions (Runtime Exceptions)</w:t>
      </w:r>
    </w:p>
    <w:p w:rsidR="0049272D" w:rsidRDefault="0049272D" w:rsidP="0049272D">
      <w:pPr>
        <w:pStyle w:val="NormalWeb"/>
        <w:shd w:val="clear" w:color="auto" w:fill="FFFFFF"/>
        <w:spacing w:line="480" w:lineRule="atLeast"/>
        <w:rPr>
          <w:rFonts w:ascii="Segoe UI" w:hAnsi="Segoe UI" w:cs="Segoe UI"/>
          <w:color w:val="000000"/>
        </w:rPr>
      </w:pPr>
      <w:r>
        <w:rPr>
          <w:rFonts w:ascii="Segoe UI" w:hAnsi="Segoe UI" w:cs="Segoe UI"/>
          <w:color w:val="000000"/>
        </w:rPr>
        <w:t xml:space="preserve">The unchecked exceptions are those exceptions that occur during the execution of the program. Hence they are also referred to as Runtime exceptions. These exceptions are </w:t>
      </w:r>
      <w:r>
        <w:rPr>
          <w:rFonts w:ascii="Segoe UI" w:hAnsi="Segoe UI" w:cs="Segoe UI"/>
          <w:color w:val="000000"/>
        </w:rPr>
        <w:lastRenderedPageBreak/>
        <w:t>generally ignored during the compilation process. They are not checked while compiling the program. For example, programming bugs like logical errors, and using incorrect APIs.</w:t>
      </w:r>
    </w:p>
    <w:p w:rsidR="0049272D" w:rsidRDefault="0049272D" w:rsidP="0049272D">
      <w:pPr>
        <w:shd w:val="clear" w:color="auto" w:fill="FFFFFF"/>
        <w:spacing w:line="480" w:lineRule="atLeast"/>
        <w:rPr>
          <w:rFonts w:ascii="Segoe UI" w:hAnsi="Segoe UI" w:cs="Segoe UI"/>
          <w:color w:val="000000"/>
        </w:rPr>
      </w:pPr>
      <w:r>
        <w:rPr>
          <w:rFonts w:ascii="Segoe UI" w:hAnsi="Segoe UI" w:cs="Segoe UI"/>
          <w:b/>
          <w:bCs/>
          <w:color w:val="000000"/>
        </w:rPr>
        <w:t>Java built-in unchecked exceptions:</w:t>
      </w:r>
    </w:p>
    <w:p w:rsidR="0049272D" w:rsidRDefault="0049272D" w:rsidP="0049272D">
      <w:pPr>
        <w:numPr>
          <w:ilvl w:val="0"/>
          <w:numId w:val="6"/>
        </w:numPr>
        <w:shd w:val="clear" w:color="auto" w:fill="FFFFFF"/>
        <w:spacing w:before="100" w:beforeAutospacing="1" w:after="100" w:afterAutospacing="1" w:line="480" w:lineRule="atLeast"/>
        <w:rPr>
          <w:rFonts w:ascii="Segoe UI" w:hAnsi="Segoe UI" w:cs="Segoe UI"/>
          <w:color w:val="000000"/>
        </w:rPr>
      </w:pPr>
      <w:hyperlink r:id="rId29" w:tgtFrame="_blank" w:history="1">
        <w:proofErr w:type="spellStart"/>
        <w:r>
          <w:rPr>
            <w:rStyle w:val="Hyperlink"/>
            <w:rFonts w:ascii="Segoe UI" w:hAnsi="Segoe UI" w:cs="Segoe UI"/>
            <w:b/>
            <w:bCs/>
            <w:color w:val="3D85C6"/>
            <w:u w:val="none"/>
          </w:rPr>
          <w:t>NullPointerException</w:t>
        </w:r>
        <w:proofErr w:type="spellEnd"/>
      </w:hyperlink>
    </w:p>
    <w:p w:rsidR="0049272D" w:rsidRDefault="0049272D" w:rsidP="0049272D">
      <w:pPr>
        <w:numPr>
          <w:ilvl w:val="0"/>
          <w:numId w:val="6"/>
        </w:numPr>
        <w:shd w:val="clear" w:color="auto" w:fill="FFFFFF"/>
        <w:spacing w:before="100" w:beforeAutospacing="1" w:after="100" w:afterAutospacing="1" w:line="480" w:lineRule="atLeast"/>
        <w:rPr>
          <w:rFonts w:ascii="Segoe UI" w:hAnsi="Segoe UI" w:cs="Segoe UI"/>
          <w:color w:val="000000"/>
        </w:rPr>
      </w:pPr>
      <w:hyperlink r:id="rId30" w:tgtFrame="_blank" w:history="1">
        <w:proofErr w:type="spellStart"/>
        <w:r>
          <w:rPr>
            <w:rStyle w:val="Hyperlink"/>
            <w:rFonts w:ascii="Segoe UI" w:hAnsi="Segoe UI" w:cs="Segoe UI"/>
            <w:b/>
            <w:bCs/>
            <w:color w:val="3D85C6"/>
            <w:u w:val="none"/>
          </w:rPr>
          <w:t>ArrayIndexOutOfBoundsException</w:t>
        </w:r>
        <w:proofErr w:type="spellEnd"/>
      </w:hyperlink>
    </w:p>
    <w:p w:rsidR="0049272D" w:rsidRDefault="0049272D" w:rsidP="0049272D">
      <w:pPr>
        <w:numPr>
          <w:ilvl w:val="0"/>
          <w:numId w:val="6"/>
        </w:numPr>
        <w:shd w:val="clear" w:color="auto" w:fill="FFFFFF"/>
        <w:spacing w:before="100" w:beforeAutospacing="1" w:after="100" w:afterAutospacing="1" w:line="480" w:lineRule="atLeast"/>
        <w:rPr>
          <w:rFonts w:ascii="Segoe UI" w:hAnsi="Segoe UI" w:cs="Segoe UI"/>
          <w:color w:val="000000"/>
        </w:rPr>
      </w:pPr>
      <w:hyperlink r:id="rId31" w:tgtFrame="_blank" w:history="1">
        <w:proofErr w:type="spellStart"/>
        <w:r>
          <w:rPr>
            <w:rStyle w:val="Hyperlink"/>
            <w:rFonts w:ascii="Segoe UI" w:hAnsi="Segoe UI" w:cs="Segoe UI"/>
            <w:b/>
            <w:bCs/>
            <w:color w:val="3D85C6"/>
            <w:u w:val="none"/>
          </w:rPr>
          <w:t>StringIndexOutOfBoundsException</w:t>
        </w:r>
        <w:proofErr w:type="spellEnd"/>
      </w:hyperlink>
    </w:p>
    <w:p w:rsidR="0049272D" w:rsidRDefault="0049272D" w:rsidP="0049272D">
      <w:pPr>
        <w:numPr>
          <w:ilvl w:val="0"/>
          <w:numId w:val="6"/>
        </w:numPr>
        <w:shd w:val="clear" w:color="auto" w:fill="FFFFFF"/>
        <w:spacing w:before="100" w:beforeAutospacing="1" w:after="100" w:afterAutospacing="1" w:line="480" w:lineRule="atLeast"/>
        <w:rPr>
          <w:rFonts w:ascii="Segoe UI" w:hAnsi="Segoe UI" w:cs="Segoe UI"/>
          <w:color w:val="000000"/>
        </w:rPr>
      </w:pPr>
      <w:hyperlink r:id="rId32" w:tgtFrame="_blank" w:history="1">
        <w:proofErr w:type="spellStart"/>
        <w:r>
          <w:rPr>
            <w:rStyle w:val="Hyperlink"/>
            <w:rFonts w:ascii="Segoe UI" w:hAnsi="Segoe UI" w:cs="Segoe UI"/>
            <w:b/>
            <w:bCs/>
            <w:color w:val="3D85C6"/>
            <w:u w:val="none"/>
          </w:rPr>
          <w:t>ArithmeticException</w:t>
        </w:r>
        <w:proofErr w:type="spellEnd"/>
      </w:hyperlink>
    </w:p>
    <w:p w:rsidR="0049272D" w:rsidRDefault="0049272D" w:rsidP="0049272D">
      <w:pPr>
        <w:numPr>
          <w:ilvl w:val="0"/>
          <w:numId w:val="6"/>
        </w:numPr>
        <w:shd w:val="clear" w:color="auto" w:fill="FFFFFF"/>
        <w:spacing w:before="100" w:beforeAutospacing="1" w:after="100" w:afterAutospacing="1" w:line="480" w:lineRule="atLeast"/>
        <w:rPr>
          <w:rFonts w:ascii="Segoe UI" w:hAnsi="Segoe UI" w:cs="Segoe UI"/>
          <w:color w:val="000000"/>
        </w:rPr>
      </w:pPr>
      <w:hyperlink r:id="rId33" w:tgtFrame="_blank" w:history="1">
        <w:proofErr w:type="spellStart"/>
        <w:r>
          <w:rPr>
            <w:rStyle w:val="Hyperlink"/>
            <w:rFonts w:ascii="Segoe UI" w:hAnsi="Segoe UI" w:cs="Segoe UI"/>
            <w:b/>
            <w:bCs/>
            <w:color w:val="3D85C6"/>
            <w:u w:val="none"/>
          </w:rPr>
          <w:t>IllegalArgumentException</w:t>
        </w:r>
        <w:proofErr w:type="spellEnd"/>
      </w:hyperlink>
    </w:p>
    <w:p w:rsidR="0049272D" w:rsidRDefault="0049272D" w:rsidP="0049272D">
      <w:pPr>
        <w:numPr>
          <w:ilvl w:val="0"/>
          <w:numId w:val="6"/>
        </w:numPr>
        <w:shd w:val="clear" w:color="auto" w:fill="FFFFFF"/>
        <w:spacing w:before="100" w:beforeAutospacing="1" w:after="100" w:afterAutospacing="1" w:line="480" w:lineRule="atLeast"/>
        <w:rPr>
          <w:rFonts w:ascii="Segoe UI" w:hAnsi="Segoe UI" w:cs="Segoe UI"/>
          <w:color w:val="000000"/>
        </w:rPr>
      </w:pPr>
      <w:hyperlink r:id="rId34" w:tgtFrame="_blank" w:history="1">
        <w:proofErr w:type="spellStart"/>
        <w:r>
          <w:rPr>
            <w:rStyle w:val="Hyperlink"/>
            <w:rFonts w:ascii="Segoe UI" w:hAnsi="Segoe UI" w:cs="Segoe UI"/>
            <w:b/>
            <w:bCs/>
            <w:color w:val="3D85C6"/>
            <w:u w:val="none"/>
          </w:rPr>
          <w:t>NumberFormatException</w:t>
        </w:r>
        <w:proofErr w:type="spellEnd"/>
      </w:hyperlink>
    </w:p>
    <w:p w:rsidR="0049272D" w:rsidRDefault="0049272D" w:rsidP="0049272D">
      <w:pPr>
        <w:numPr>
          <w:ilvl w:val="0"/>
          <w:numId w:val="6"/>
        </w:numPr>
        <w:shd w:val="clear" w:color="auto" w:fill="FFFFFF"/>
        <w:spacing w:before="100" w:beforeAutospacing="1" w:after="100" w:afterAutospacing="1" w:line="480" w:lineRule="atLeast"/>
        <w:rPr>
          <w:rFonts w:ascii="Segoe UI" w:hAnsi="Segoe UI" w:cs="Segoe UI"/>
          <w:color w:val="000000"/>
        </w:rPr>
      </w:pPr>
      <w:hyperlink r:id="rId35" w:tgtFrame="_blank" w:history="1">
        <w:proofErr w:type="spellStart"/>
        <w:r>
          <w:rPr>
            <w:rStyle w:val="Hyperlink"/>
            <w:rFonts w:ascii="Segoe UI" w:hAnsi="Segoe UI" w:cs="Segoe UI"/>
            <w:b/>
            <w:bCs/>
            <w:color w:val="3D85C6"/>
            <w:u w:val="none"/>
          </w:rPr>
          <w:t>IllegalStateException</w:t>
        </w:r>
        <w:proofErr w:type="spellEnd"/>
      </w:hyperlink>
    </w:p>
    <w:p w:rsidR="0049272D" w:rsidRDefault="0049272D" w:rsidP="0049272D">
      <w:pPr>
        <w:numPr>
          <w:ilvl w:val="0"/>
          <w:numId w:val="6"/>
        </w:numPr>
        <w:shd w:val="clear" w:color="auto" w:fill="FFFFFF"/>
        <w:spacing w:before="100" w:beforeAutospacing="1" w:after="100" w:afterAutospacing="1" w:line="480" w:lineRule="atLeast"/>
        <w:rPr>
          <w:rFonts w:ascii="Segoe UI" w:hAnsi="Segoe UI" w:cs="Segoe UI"/>
          <w:color w:val="000000"/>
        </w:rPr>
      </w:pPr>
      <w:hyperlink r:id="rId36" w:tgtFrame="_blank" w:history="1">
        <w:proofErr w:type="spellStart"/>
        <w:r>
          <w:rPr>
            <w:rStyle w:val="Hyperlink"/>
            <w:rFonts w:ascii="Segoe UI" w:hAnsi="Segoe UI" w:cs="Segoe UI"/>
            <w:b/>
            <w:bCs/>
            <w:color w:val="3D85C6"/>
            <w:u w:val="none"/>
          </w:rPr>
          <w:t>ClassCastException</w:t>
        </w:r>
        <w:proofErr w:type="spellEnd"/>
      </w:hyperlink>
    </w:p>
    <w:p w:rsidR="0049272D" w:rsidRDefault="0049272D" w:rsidP="0049272D">
      <w:pPr>
        <w:pStyle w:val="NormalWeb"/>
        <w:shd w:val="clear" w:color="auto" w:fill="FFFFFF"/>
        <w:spacing w:line="480" w:lineRule="atLeast"/>
        <w:rPr>
          <w:rFonts w:ascii="Segoe UI" w:hAnsi="Segoe UI" w:cs="Segoe UI"/>
          <w:color w:val="000000"/>
        </w:rPr>
      </w:pPr>
      <w:r>
        <w:rPr>
          <w:rFonts w:ascii="Segoe UI" w:hAnsi="Segoe UI" w:cs="Segoe UI"/>
          <w:b/>
          <w:bCs/>
          <w:color w:val="000000"/>
        </w:rPr>
        <w:t>Example:</w:t>
      </w:r>
      <w:r>
        <w:rPr>
          <w:rFonts w:ascii="Segoe UI" w:hAnsi="Segoe UI" w:cs="Segoe UI"/>
          <w:color w:val="000000"/>
        </w:rPr>
        <w:t> Let's see an example of an unchecked exception: </w:t>
      </w:r>
      <w:proofErr w:type="spellStart"/>
      <w:r>
        <w:rPr>
          <w:rFonts w:ascii="Segoe UI" w:hAnsi="Segoe UI" w:cs="Segoe UI"/>
          <w:color w:val="000000"/>
        </w:rPr>
        <w:fldChar w:fldCharType="begin"/>
      </w:r>
      <w:r>
        <w:rPr>
          <w:rFonts w:ascii="Segoe UI" w:hAnsi="Segoe UI" w:cs="Segoe UI"/>
          <w:color w:val="000000"/>
        </w:rPr>
        <w:instrText xml:space="preserve"> HYPERLINK "https://www.javaguides.net/2019/07/java-arrayindexoutofboundsexception-example.html" \t "_blank" </w:instrText>
      </w:r>
      <w:r>
        <w:rPr>
          <w:rFonts w:ascii="Segoe UI" w:hAnsi="Segoe UI" w:cs="Segoe UI"/>
          <w:color w:val="000000"/>
        </w:rPr>
        <w:fldChar w:fldCharType="separate"/>
      </w:r>
      <w:r>
        <w:rPr>
          <w:rStyle w:val="Hyperlink"/>
          <w:rFonts w:ascii="Segoe UI" w:hAnsi="Segoe UI" w:cs="Segoe UI"/>
          <w:b/>
          <w:bCs/>
          <w:color w:val="3D85C6"/>
          <w:u w:val="none"/>
        </w:rPr>
        <w:t>ArrayIndexOutOfBoundsException</w:t>
      </w:r>
      <w:proofErr w:type="spellEnd"/>
      <w:r>
        <w:rPr>
          <w:rFonts w:ascii="Segoe UI" w:hAnsi="Segoe UI" w:cs="Segoe UI"/>
          <w:color w:val="000000"/>
        </w:rPr>
        <w:fldChar w:fldCharType="end"/>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UncheckedExceptionDemo</w:t>
      </w:r>
      <w:proofErr w:type="spellEnd"/>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void</w:t>
      </w:r>
      <w:r>
        <w:rPr>
          <w:rStyle w:val="HTMLCode"/>
          <w:rFonts w:ascii="Consolas" w:hAnsi="Consolas"/>
          <w:color w:val="333333"/>
          <w:bdr w:val="none" w:sz="0" w:space="0" w:color="auto" w:frame="1"/>
        </w:rPr>
        <w:t xml:space="preserve"> </w:t>
      </w:r>
      <w:r>
        <w:rPr>
          <w:rStyle w:val="hljs-title"/>
          <w:rFonts w:ascii="Consolas" w:hAnsi="Consolas"/>
          <w:color w:val="6F42C1"/>
          <w:bdr w:val="none" w:sz="0" w:space="0" w:color="auto" w:frame="1"/>
        </w:rPr>
        <w:t>main</w:t>
      </w:r>
      <w:r>
        <w:rPr>
          <w:rStyle w:val="hljs-function"/>
          <w:rFonts w:ascii="Consolas" w:hAnsi="Consolas"/>
          <w:color w:val="333333"/>
          <w:bdr w:val="none" w:sz="0" w:space="0" w:color="auto" w:frame="1"/>
        </w:rPr>
        <w:t>(</w:t>
      </w:r>
      <w:r>
        <w:rPr>
          <w:rStyle w:val="hljs-builtin"/>
          <w:rFonts w:ascii="Consolas" w:hAnsi="Consolas"/>
          <w:color w:val="333333"/>
          <w:bdr w:val="none" w:sz="0" w:space="0" w:color="auto" w:frame="1"/>
        </w:rPr>
        <w:t>String</w:t>
      </w:r>
      <w:r>
        <w:rPr>
          <w:rStyle w:val="hljs-params"/>
          <w:rFonts w:ascii="Consolas" w:hAnsi="Consolas"/>
          <w:color w:val="333333"/>
          <w:bdr w:val="none" w:sz="0" w:space="0" w:color="auto" w:frame="1"/>
        </w:rPr>
        <w:t xml:space="preserve">[] </w:t>
      </w:r>
      <w:proofErr w:type="spellStart"/>
      <w:r>
        <w:rPr>
          <w:rStyle w:val="hljs-params"/>
          <w:rFonts w:ascii="Consolas" w:hAnsi="Consolas"/>
          <w:color w:val="333333"/>
          <w:bdr w:val="none" w:sz="0" w:space="0" w:color="auto" w:frame="1"/>
        </w:rPr>
        <w:t>args</w:t>
      </w:r>
      <w:proofErr w:type="spellEnd"/>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int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arr</w:t>
      </w:r>
      <w:proofErr w:type="spellEnd"/>
      <w:r>
        <w:rPr>
          <w:rStyle w:val="HTMLCode"/>
          <w:rFonts w:ascii="Consolas" w:hAnsi="Consolas"/>
          <w:color w:val="333333"/>
          <w:bdr w:val="none" w:sz="0" w:space="0" w:color="auto" w:frame="1"/>
        </w:rPr>
        <w:t xml:space="preserve"> = {</w:t>
      </w:r>
      <w:r>
        <w:rPr>
          <w:rStyle w:val="hljs-number"/>
          <w:rFonts w:ascii="Consolas" w:hAnsi="Consolas"/>
          <w:color w:val="005CC5"/>
          <w:bdr w:val="none" w:sz="0" w:space="0" w:color="auto" w:frame="1"/>
        </w:rPr>
        <w:t>1</w:t>
      </w:r>
      <w:r>
        <w:rPr>
          <w:rStyle w:val="HTMLCode"/>
          <w:rFonts w:ascii="Consolas" w:hAnsi="Consolas"/>
          <w:color w:val="333333"/>
          <w:bdr w:val="none" w:sz="0" w:space="0" w:color="auto" w:frame="1"/>
        </w:rPr>
        <w:t xml:space="preserve">, </w:t>
      </w:r>
      <w:r>
        <w:rPr>
          <w:rStyle w:val="hljs-number"/>
          <w:rFonts w:ascii="Consolas" w:hAnsi="Consolas"/>
          <w:color w:val="005CC5"/>
          <w:bdr w:val="none" w:sz="0" w:space="0" w:color="auto" w:frame="1"/>
        </w:rPr>
        <w:t>2</w:t>
      </w:r>
      <w:r>
        <w:rPr>
          <w:rStyle w:val="HTMLCode"/>
          <w:rFonts w:ascii="Consolas" w:hAnsi="Consolas"/>
          <w:color w:val="333333"/>
          <w:bdr w:val="none" w:sz="0" w:space="0" w:color="auto" w:frame="1"/>
        </w:rPr>
        <w:t xml:space="preserve">, </w:t>
      </w:r>
      <w:r>
        <w:rPr>
          <w:rStyle w:val="hljs-number"/>
          <w:rFonts w:ascii="Consolas" w:hAnsi="Consolas"/>
          <w:color w:val="005CC5"/>
          <w:bdr w:val="none" w:sz="0" w:space="0" w:color="auto" w:frame="1"/>
        </w:rPr>
        <w:t>3</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System.out.println</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arr</w:t>
      </w:r>
      <w:proofErr w:type="spellEnd"/>
      <w:r>
        <w:rPr>
          <w:rStyle w:val="HTMLCode"/>
          <w:rFonts w:ascii="Consolas" w:hAnsi="Consolas"/>
          <w:color w:val="333333"/>
          <w:bdr w:val="none" w:sz="0" w:space="0" w:color="auto" w:frame="1"/>
        </w:rPr>
        <w:t>[</w:t>
      </w:r>
      <w:r>
        <w:rPr>
          <w:rStyle w:val="hljs-number"/>
          <w:rFonts w:ascii="Consolas" w:hAnsi="Consolas"/>
          <w:color w:val="005CC5"/>
          <w:bdr w:val="none" w:sz="0" w:space="0" w:color="auto" w:frame="1"/>
        </w:rPr>
        <w:t>5</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ArrayIndexOutOfBoundsException</w:t>
      </w:r>
      <w:proofErr w:type="spellEnd"/>
      <w:r>
        <w:rPr>
          <w:rStyle w:val="HTMLCode"/>
          <w:rFonts w:ascii="Consolas" w:hAnsi="Consolas"/>
          <w:color w:val="333333"/>
          <w:bdr w:val="none" w:sz="0" w:space="0" w:color="auto" w:frame="1"/>
        </w:rPr>
        <w:t xml:space="preserve"> 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System.out.println</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"Unchecked Exception: "</w:t>
      </w:r>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e.getMessage</w:t>
      </w:r>
      <w:proofErr w:type="spellEnd"/>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49272D" w:rsidRDefault="0049272D" w:rsidP="0049272D">
      <w:pPr>
        <w:pStyle w:val="NormalWeb"/>
        <w:shd w:val="clear" w:color="auto" w:fill="FFFFFF"/>
        <w:spacing w:line="480" w:lineRule="atLeast"/>
        <w:rPr>
          <w:rFonts w:ascii="Segoe UI" w:hAnsi="Segoe UI" w:cs="Segoe UI"/>
          <w:color w:val="000000"/>
        </w:rPr>
      </w:pPr>
      <w:r>
        <w:rPr>
          <w:rFonts w:ascii="Segoe UI" w:hAnsi="Segoe UI" w:cs="Segoe UI"/>
          <w:color w:val="000000"/>
        </w:rPr>
        <w:t>Output: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ljs-attribute"/>
          <w:rFonts w:ascii="Consolas" w:hAnsi="Consolas"/>
          <w:color w:val="0086B3"/>
          <w:bdr w:val="none" w:sz="0" w:space="0" w:color="auto" w:frame="1"/>
        </w:rPr>
        <w:t>Unchecked</w:t>
      </w:r>
      <w:r>
        <w:rPr>
          <w:rStyle w:val="HTMLCode"/>
          <w:rFonts w:ascii="Consolas" w:hAnsi="Consolas"/>
          <w:color w:val="333333"/>
          <w:bdr w:val="none" w:sz="0" w:space="0" w:color="auto" w:frame="1"/>
        </w:rPr>
        <w:t xml:space="preserve"> Exception: Index </w:t>
      </w:r>
      <w:r>
        <w:rPr>
          <w:rStyle w:val="hljs-number"/>
          <w:rFonts w:ascii="Consolas" w:hAnsi="Consolas"/>
          <w:color w:val="005CC5"/>
          <w:bdr w:val="none" w:sz="0" w:space="0" w:color="auto" w:frame="1"/>
        </w:rPr>
        <w:t>5</w:t>
      </w:r>
      <w:r>
        <w:rPr>
          <w:rStyle w:val="HTMLCode"/>
          <w:rFonts w:ascii="Consolas" w:hAnsi="Consolas"/>
          <w:color w:val="333333"/>
          <w:bdr w:val="none" w:sz="0" w:space="0" w:color="auto" w:frame="1"/>
        </w:rPr>
        <w:t xml:space="preserve"> out of bounds for length </w:t>
      </w:r>
      <w:r>
        <w:rPr>
          <w:rStyle w:val="hljs-number"/>
          <w:rFonts w:ascii="Consolas" w:hAnsi="Consolas"/>
          <w:color w:val="005CC5"/>
          <w:bdr w:val="none" w:sz="0" w:space="0" w:color="auto" w:frame="1"/>
        </w:rPr>
        <w:t>3</w:t>
      </w:r>
    </w:p>
    <w:p w:rsidR="0049272D" w:rsidRDefault="0049272D" w:rsidP="0049272D">
      <w:pPr>
        <w:pStyle w:val="Heading2"/>
        <w:shd w:val="clear" w:color="auto" w:fill="FFFFFF"/>
        <w:spacing w:line="480" w:lineRule="atLeast"/>
        <w:rPr>
          <w:rFonts w:ascii="Segoe UI" w:hAnsi="Segoe UI" w:cs="Segoe UI"/>
          <w:color w:val="000000"/>
        </w:rPr>
      </w:pPr>
      <w:r>
        <w:rPr>
          <w:rFonts w:ascii="Segoe UI" w:hAnsi="Segoe UI" w:cs="Segoe UI"/>
          <w:color w:val="000000"/>
        </w:rPr>
        <w:lastRenderedPageBreak/>
        <w:t>1.3 Errors</w:t>
      </w:r>
    </w:p>
    <w:p w:rsidR="0049272D" w:rsidRDefault="0049272D" w:rsidP="0049272D">
      <w:pPr>
        <w:shd w:val="clear" w:color="auto" w:fill="FFFFFF"/>
        <w:spacing w:line="480" w:lineRule="atLeast"/>
        <w:rPr>
          <w:rFonts w:ascii="Segoe UI" w:hAnsi="Segoe UI" w:cs="Segoe UI"/>
          <w:color w:val="000000"/>
        </w:rPr>
      </w:pPr>
      <w:r>
        <w:rPr>
          <w:rFonts w:ascii="Segoe UI" w:hAnsi="Segoe UI" w:cs="Segoe UI"/>
          <w:color w:val="000000"/>
        </w:rPr>
        <w:t>These are exceptional conditions that are external to the application and it cannot anticipate or recover from them. </w:t>
      </w:r>
    </w:p>
    <w:p w:rsidR="0049272D" w:rsidRDefault="0049272D" w:rsidP="0049272D">
      <w:pPr>
        <w:shd w:val="clear" w:color="auto" w:fill="FFFFFF"/>
        <w:spacing w:line="480" w:lineRule="atLeast"/>
        <w:rPr>
          <w:rFonts w:ascii="Segoe UI" w:hAnsi="Segoe UI" w:cs="Segoe UI"/>
          <w:color w:val="000000"/>
        </w:rPr>
      </w:pPr>
      <w:r>
        <w:rPr>
          <w:rFonts w:ascii="Segoe UI" w:hAnsi="Segoe UI" w:cs="Segoe UI"/>
          <w:b/>
          <w:bCs/>
          <w:color w:val="000000"/>
        </w:rPr>
        <w:t>Java built-in errors:</w:t>
      </w:r>
    </w:p>
    <w:p w:rsidR="0049272D" w:rsidRDefault="0049272D" w:rsidP="0049272D">
      <w:pPr>
        <w:numPr>
          <w:ilvl w:val="0"/>
          <w:numId w:val="7"/>
        </w:numPr>
        <w:shd w:val="clear" w:color="auto" w:fill="FFFFFF"/>
        <w:spacing w:before="100" w:beforeAutospacing="1" w:after="100" w:afterAutospacing="1" w:line="480" w:lineRule="atLeast"/>
        <w:rPr>
          <w:rFonts w:ascii="Segoe UI" w:hAnsi="Segoe UI" w:cs="Segoe UI"/>
          <w:color w:val="000000"/>
        </w:rPr>
      </w:pPr>
      <w:hyperlink r:id="rId37" w:tgtFrame="_blank" w:history="1">
        <w:proofErr w:type="spellStart"/>
        <w:r>
          <w:rPr>
            <w:rStyle w:val="Hyperlink"/>
            <w:rFonts w:ascii="Segoe UI" w:hAnsi="Segoe UI" w:cs="Segoe UI"/>
            <w:b/>
            <w:bCs/>
            <w:color w:val="3D85C6"/>
            <w:u w:val="none"/>
          </w:rPr>
          <w:t>OutOfMemoryError</w:t>
        </w:r>
        <w:proofErr w:type="spellEnd"/>
      </w:hyperlink>
    </w:p>
    <w:p w:rsidR="0049272D" w:rsidRDefault="0049272D" w:rsidP="0049272D">
      <w:pPr>
        <w:numPr>
          <w:ilvl w:val="0"/>
          <w:numId w:val="7"/>
        </w:numPr>
        <w:shd w:val="clear" w:color="auto" w:fill="FFFFFF"/>
        <w:spacing w:before="100" w:beforeAutospacing="1" w:after="100" w:afterAutospacing="1" w:line="480" w:lineRule="atLeast"/>
        <w:rPr>
          <w:rFonts w:ascii="Segoe UI" w:hAnsi="Segoe UI" w:cs="Segoe UI"/>
          <w:color w:val="000000"/>
        </w:rPr>
      </w:pPr>
      <w:hyperlink r:id="rId38" w:tgtFrame="_blank" w:history="1">
        <w:proofErr w:type="spellStart"/>
        <w:r>
          <w:rPr>
            <w:rStyle w:val="Hyperlink"/>
            <w:rFonts w:ascii="Segoe UI" w:hAnsi="Segoe UI" w:cs="Segoe UI"/>
            <w:b/>
            <w:bCs/>
            <w:color w:val="3D85C6"/>
            <w:u w:val="none"/>
          </w:rPr>
          <w:t>StackOverflowError</w:t>
        </w:r>
        <w:proofErr w:type="spellEnd"/>
      </w:hyperlink>
    </w:p>
    <w:p w:rsidR="0049272D" w:rsidRDefault="0049272D" w:rsidP="0049272D">
      <w:pPr>
        <w:numPr>
          <w:ilvl w:val="0"/>
          <w:numId w:val="7"/>
        </w:numPr>
        <w:shd w:val="clear" w:color="auto" w:fill="FFFFFF"/>
        <w:spacing w:before="100" w:beforeAutospacing="1" w:after="100" w:afterAutospacing="1" w:line="480" w:lineRule="atLeast"/>
        <w:rPr>
          <w:rFonts w:ascii="Segoe UI" w:hAnsi="Segoe UI" w:cs="Segoe UI"/>
          <w:color w:val="000000"/>
        </w:rPr>
      </w:pPr>
      <w:hyperlink r:id="rId39" w:tgtFrame="_blank" w:history="1">
        <w:proofErr w:type="spellStart"/>
        <w:r>
          <w:rPr>
            <w:rStyle w:val="Hyperlink"/>
            <w:rFonts w:ascii="Segoe UI" w:hAnsi="Segoe UI" w:cs="Segoe UI"/>
            <w:b/>
            <w:bCs/>
            <w:color w:val="3D85C6"/>
            <w:u w:val="none"/>
          </w:rPr>
          <w:t>NoClassDefFoundError</w:t>
        </w:r>
        <w:proofErr w:type="spellEnd"/>
      </w:hyperlink>
    </w:p>
    <w:p w:rsidR="0049272D" w:rsidRDefault="0049272D" w:rsidP="0049272D">
      <w:pPr>
        <w:pStyle w:val="NormalWeb"/>
        <w:shd w:val="clear" w:color="auto" w:fill="FFFFFF"/>
        <w:spacing w:line="480" w:lineRule="atLeast"/>
        <w:rPr>
          <w:rFonts w:ascii="Segoe UI" w:hAnsi="Segoe UI" w:cs="Segoe UI"/>
          <w:color w:val="000000"/>
        </w:rPr>
      </w:pPr>
      <w:r>
        <w:rPr>
          <w:rFonts w:ascii="Segoe UI" w:hAnsi="Segoe UI" w:cs="Segoe UI"/>
          <w:b/>
          <w:bCs/>
          <w:color w:val="000000"/>
        </w:rPr>
        <w:t>Example: </w:t>
      </w:r>
      <w:r>
        <w:rPr>
          <w:rFonts w:ascii="Segoe UI" w:hAnsi="Segoe UI" w:cs="Segoe UI"/>
          <w:color w:val="000000"/>
        </w:rPr>
        <w:t>Let's see an example of </w:t>
      </w:r>
      <w:proofErr w:type="spellStart"/>
      <w:r>
        <w:rPr>
          <w:rFonts w:ascii="Segoe UI" w:hAnsi="Segoe UI" w:cs="Segoe UI"/>
          <w:color w:val="000000"/>
        </w:rPr>
        <w:fldChar w:fldCharType="begin"/>
      </w:r>
      <w:r>
        <w:rPr>
          <w:rFonts w:ascii="Segoe UI" w:hAnsi="Segoe UI" w:cs="Segoe UI"/>
          <w:color w:val="000000"/>
        </w:rPr>
        <w:instrText xml:space="preserve"> HYPERLINK "https://www.javaguides.net/2023/08/stackoverflowerror-in-java.html" \t "_blank" </w:instrText>
      </w:r>
      <w:r>
        <w:rPr>
          <w:rFonts w:ascii="Segoe UI" w:hAnsi="Segoe UI" w:cs="Segoe UI"/>
          <w:color w:val="000000"/>
        </w:rPr>
        <w:fldChar w:fldCharType="separate"/>
      </w:r>
      <w:r>
        <w:rPr>
          <w:rStyle w:val="Hyperlink"/>
          <w:rFonts w:ascii="Segoe UI" w:hAnsi="Segoe UI" w:cs="Segoe UI"/>
          <w:b/>
          <w:bCs/>
          <w:color w:val="3D85C6"/>
          <w:u w:val="none"/>
        </w:rPr>
        <w:t>StackOverflowError</w:t>
      </w:r>
      <w:proofErr w:type="spellEnd"/>
      <w:r>
        <w:rPr>
          <w:rFonts w:ascii="Segoe UI" w:hAnsi="Segoe UI" w:cs="Segoe UI"/>
          <w:color w:val="000000"/>
        </w:rPr>
        <w:fldChar w:fldCharType="end"/>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ErrorDemo</w:t>
      </w:r>
      <w:proofErr w:type="spellEnd"/>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void</w:t>
      </w:r>
      <w:r>
        <w:rPr>
          <w:rStyle w:val="HTMLCode"/>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recursiveMethod</w:t>
      </w:r>
      <w:proofErr w:type="spellEnd"/>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recursiveMethod</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void</w:t>
      </w:r>
      <w:r>
        <w:rPr>
          <w:rStyle w:val="HTMLCode"/>
          <w:rFonts w:ascii="Consolas" w:hAnsi="Consolas"/>
          <w:color w:val="333333"/>
          <w:bdr w:val="none" w:sz="0" w:space="0" w:color="auto" w:frame="1"/>
        </w:rPr>
        <w:t xml:space="preserve"> </w:t>
      </w:r>
      <w:r>
        <w:rPr>
          <w:rStyle w:val="hljs-title"/>
          <w:rFonts w:ascii="Consolas" w:hAnsi="Consolas"/>
          <w:color w:val="6F42C1"/>
          <w:bdr w:val="none" w:sz="0" w:space="0" w:color="auto" w:frame="1"/>
        </w:rPr>
        <w:t>main</w:t>
      </w:r>
      <w:r>
        <w:rPr>
          <w:rStyle w:val="hljs-function"/>
          <w:rFonts w:ascii="Consolas" w:hAnsi="Consolas"/>
          <w:color w:val="333333"/>
          <w:bdr w:val="none" w:sz="0" w:space="0" w:color="auto" w:frame="1"/>
        </w:rPr>
        <w:t>(</w:t>
      </w:r>
      <w:r>
        <w:rPr>
          <w:rStyle w:val="hljs-builtin"/>
          <w:rFonts w:ascii="Consolas" w:hAnsi="Consolas"/>
          <w:color w:val="333333"/>
          <w:bdr w:val="none" w:sz="0" w:space="0" w:color="auto" w:frame="1"/>
        </w:rPr>
        <w:t>String</w:t>
      </w:r>
      <w:r>
        <w:rPr>
          <w:rStyle w:val="hljs-params"/>
          <w:rFonts w:ascii="Consolas" w:hAnsi="Consolas"/>
          <w:color w:val="333333"/>
          <w:bdr w:val="none" w:sz="0" w:space="0" w:color="auto" w:frame="1"/>
        </w:rPr>
        <w:t xml:space="preserve">[] </w:t>
      </w:r>
      <w:proofErr w:type="spellStart"/>
      <w:r>
        <w:rPr>
          <w:rStyle w:val="hljs-params"/>
          <w:rFonts w:ascii="Consolas" w:hAnsi="Consolas"/>
          <w:color w:val="333333"/>
          <w:bdr w:val="none" w:sz="0" w:space="0" w:color="auto" w:frame="1"/>
        </w:rPr>
        <w:t>args</w:t>
      </w:r>
      <w:proofErr w:type="spellEnd"/>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recursiveMethod</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StackOverflowError</w:t>
      </w:r>
      <w:proofErr w:type="spellEnd"/>
      <w:r>
        <w:rPr>
          <w:rStyle w:val="HTMLCode"/>
          <w:rFonts w:ascii="Consolas" w:hAnsi="Consolas"/>
          <w:color w:val="333333"/>
          <w:bdr w:val="none" w:sz="0" w:space="0" w:color="auto" w:frame="1"/>
        </w:rPr>
        <w:t xml:space="preserve"> 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System.out.println</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"Error: "</w:t>
      </w:r>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e.toString</w:t>
      </w:r>
      <w:proofErr w:type="spellEnd"/>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TMLCode"/>
          <w:rFonts w:ascii="Consolas" w:hAnsi="Consolas"/>
          <w:color w:val="333333"/>
          <w:bdr w:val="none" w:sz="0" w:space="0" w:color="auto" w:frame="1"/>
        </w:rPr>
        <w:t>}</w:t>
      </w:r>
    </w:p>
    <w:p w:rsidR="0049272D" w:rsidRDefault="0049272D" w:rsidP="0049272D">
      <w:pPr>
        <w:pStyle w:val="NormalWeb"/>
        <w:shd w:val="clear" w:color="auto" w:fill="FFFFFF"/>
        <w:spacing w:line="480" w:lineRule="atLeast"/>
        <w:rPr>
          <w:rFonts w:ascii="Segoe UI" w:hAnsi="Segoe UI" w:cs="Segoe UI"/>
          <w:color w:val="000000"/>
        </w:rPr>
      </w:pPr>
      <w:r>
        <w:rPr>
          <w:rFonts w:ascii="Segoe UI" w:hAnsi="Segoe UI" w:cs="Segoe UI"/>
          <w:b/>
          <w:bCs/>
          <w:color w:val="000000"/>
        </w:rPr>
        <w:t>Output: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shd w:val="clear" w:color="auto" w:fill="FFFFFF"/>
        <w:rPr>
          <w:rFonts w:ascii="Consolas" w:hAnsi="Consolas"/>
          <w:color w:val="1F2328"/>
        </w:rPr>
      </w:pPr>
      <w:r>
        <w:rPr>
          <w:rStyle w:val="hljs-selector-tag"/>
          <w:rFonts w:ascii="Consolas" w:hAnsi="Consolas"/>
          <w:color w:val="D73A49"/>
          <w:bdr w:val="none" w:sz="0" w:space="0" w:color="auto" w:frame="1"/>
        </w:rPr>
        <w:t>Error</w:t>
      </w:r>
      <w:r>
        <w:rPr>
          <w:rStyle w:val="HTMLCode"/>
          <w:rFonts w:ascii="Consolas" w:hAnsi="Consolas"/>
          <w:color w:val="333333"/>
          <w:bdr w:val="none" w:sz="0" w:space="0" w:color="auto" w:frame="1"/>
        </w:rPr>
        <w:t xml:space="preserve">: </w:t>
      </w:r>
      <w:proofErr w:type="spellStart"/>
      <w:r>
        <w:rPr>
          <w:rStyle w:val="hljs-selector-tag"/>
          <w:rFonts w:ascii="Consolas" w:hAnsi="Consolas"/>
          <w:color w:val="D73A49"/>
          <w:bdr w:val="none" w:sz="0" w:space="0" w:color="auto" w:frame="1"/>
        </w:rPr>
        <w:t>java</w:t>
      </w:r>
      <w:r>
        <w:rPr>
          <w:rStyle w:val="hljs-selector-class"/>
          <w:rFonts w:ascii="Consolas" w:hAnsi="Consolas"/>
          <w:color w:val="6F42C1"/>
          <w:bdr w:val="none" w:sz="0" w:space="0" w:color="auto" w:frame="1"/>
        </w:rPr>
        <w:t>.lang.StackOverflowError</w:t>
      </w:r>
      <w:proofErr w:type="spellEnd"/>
    </w:p>
    <w:p w:rsidR="0049272D" w:rsidRDefault="0049272D"/>
    <w:p w:rsidR="0049272D" w:rsidRDefault="0049272D" w:rsidP="0049272D">
      <w:pPr>
        <w:pStyle w:val="Heading1"/>
        <w:shd w:val="clear" w:color="auto" w:fill="FFFFFF"/>
        <w:spacing w:before="161" w:after="161" w:line="675" w:lineRule="atLeast"/>
        <w:rPr>
          <w:rFonts w:ascii="Segoe UI" w:hAnsi="Segoe UI" w:cs="Segoe UI"/>
          <w:color w:val="000000"/>
        </w:rPr>
      </w:pPr>
      <w:r>
        <w:rPr>
          <w:rFonts w:ascii="Segoe UI" w:hAnsi="Segoe UI" w:cs="Segoe UI"/>
          <w:color w:val="000000"/>
        </w:rPr>
        <w:t xml:space="preserve">2. </w:t>
      </w:r>
      <w:bookmarkStart w:id="4" w:name="_GoBack"/>
      <w:bookmarkEnd w:id="4"/>
      <w:r>
        <w:rPr>
          <w:rFonts w:ascii="Segoe UI" w:hAnsi="Segoe UI" w:cs="Segoe UI"/>
          <w:color w:val="000000"/>
        </w:rPr>
        <w:t>Custom Exceptions (User-Defined Exceptions)</w:t>
      </w:r>
    </w:p>
    <w:p w:rsidR="0049272D" w:rsidRDefault="0049272D" w:rsidP="0049272D">
      <w:pPr>
        <w:pStyle w:val="NormalWeb"/>
        <w:shd w:val="clear" w:color="auto" w:fill="FFFFFF"/>
        <w:rPr>
          <w:rFonts w:ascii="Segoe UI" w:hAnsi="Segoe UI" w:cs="Segoe UI"/>
          <w:color w:val="000000"/>
        </w:rPr>
      </w:pPr>
      <w:r>
        <w:rPr>
          <w:rFonts w:ascii="Segoe UI" w:hAnsi="Segoe UI" w:cs="Segoe UI"/>
          <w:color w:val="000000"/>
        </w:rPr>
        <w:t>Sometimes, built-in exceptions aren't enough. Developers may need to create custom exceptions tailored to specific application requirements. </w:t>
      </w:r>
    </w:p>
    <w:p w:rsidR="0049272D" w:rsidRDefault="0049272D" w:rsidP="0049272D">
      <w:pPr>
        <w:pStyle w:val="NormalWeb"/>
        <w:shd w:val="clear" w:color="auto" w:fill="FFFFFF"/>
        <w:rPr>
          <w:rFonts w:ascii="Segoe UI" w:hAnsi="Segoe UI" w:cs="Segoe UI"/>
          <w:color w:val="000000"/>
        </w:rPr>
      </w:pPr>
      <w:r>
        <w:rPr>
          <w:rFonts w:ascii="Segoe UI" w:hAnsi="Segoe UI" w:cs="Segoe UI"/>
          <w:color w:val="000000"/>
        </w:rPr>
        <w:lastRenderedPageBreak/>
        <w:t>They provide a means to represent domain-specific issues and can enhance code clarity and maintainability. </w:t>
      </w:r>
    </w:p>
    <w:p w:rsidR="0049272D" w:rsidRDefault="0049272D" w:rsidP="0049272D">
      <w:pPr>
        <w:pStyle w:val="NormalWeb"/>
        <w:shd w:val="clear" w:color="auto" w:fill="FFFFFF"/>
        <w:rPr>
          <w:rFonts w:ascii="Segoe UI" w:hAnsi="Segoe UI" w:cs="Segoe UI"/>
          <w:color w:val="000000"/>
        </w:rPr>
      </w:pPr>
      <w:r>
        <w:rPr>
          <w:rFonts w:ascii="Segoe UI" w:hAnsi="Segoe UI" w:cs="Segoe UI"/>
          <w:color w:val="000000"/>
        </w:rPr>
        <w:t>User-defined exceptions are created by extending the </w:t>
      </w:r>
      <w:r>
        <w:rPr>
          <w:rFonts w:ascii="Consolas" w:hAnsi="Consolas" w:cs="Segoe UI"/>
          <w:i/>
          <w:iCs/>
          <w:color w:val="D73A49"/>
          <w:sz w:val="22"/>
          <w:szCs w:val="22"/>
        </w:rPr>
        <w:t>Exception</w:t>
      </w:r>
      <w:r>
        <w:rPr>
          <w:rFonts w:ascii="Segoe UI" w:hAnsi="Segoe UI" w:cs="Segoe UI"/>
          <w:color w:val="000000"/>
        </w:rPr>
        <w:t> class (for checked exceptions) or the </w:t>
      </w:r>
      <w:proofErr w:type="spellStart"/>
      <w:r>
        <w:rPr>
          <w:rFonts w:ascii="Consolas" w:hAnsi="Consolas" w:cs="Segoe UI"/>
          <w:i/>
          <w:iCs/>
          <w:color w:val="D73A49"/>
          <w:sz w:val="22"/>
          <w:szCs w:val="22"/>
        </w:rPr>
        <w:t>RuntimeException</w:t>
      </w:r>
      <w:proofErr w:type="spellEnd"/>
      <w:r>
        <w:rPr>
          <w:rFonts w:ascii="Segoe UI" w:hAnsi="Segoe UI" w:cs="Segoe UI"/>
          <w:color w:val="000000"/>
        </w:rPr>
        <w:t> class (for unchecked exceptions).</w:t>
      </w:r>
    </w:p>
    <w:p w:rsidR="0049272D" w:rsidRDefault="0049272D" w:rsidP="0049272D">
      <w:pPr>
        <w:pStyle w:val="NormalWeb"/>
        <w:shd w:val="clear" w:color="auto" w:fill="FFFFFF"/>
        <w:rPr>
          <w:rFonts w:ascii="Segoe UI" w:hAnsi="Segoe UI" w:cs="Segoe UI"/>
          <w:color w:val="000000"/>
        </w:rPr>
      </w:pPr>
      <w:r>
        <w:rPr>
          <w:rFonts w:ascii="Segoe UI" w:hAnsi="Segoe UI" w:cs="Segoe UI"/>
          <w:b/>
          <w:bCs/>
          <w:color w:val="000000"/>
        </w:rPr>
        <w:t>Example: </w:t>
      </w:r>
      <w:r>
        <w:rPr>
          <w:rFonts w:ascii="Segoe UI" w:hAnsi="Segoe UI" w:cs="Segoe UI"/>
          <w:color w:val="000000"/>
        </w:rPr>
        <w:t>Let's see an example of creating and using a custom exception:</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class</w:t>
      </w:r>
      <w:proofErr w:type="gramEnd"/>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CustomException</w:t>
      </w:r>
      <w:proofErr w:type="spellEnd"/>
      <w:r>
        <w:rPr>
          <w:rStyle w:val="hljs-class"/>
          <w:rFonts w:ascii="Consolas" w:hAnsi="Consolas"/>
          <w:color w:val="333333"/>
          <w:bdr w:val="none" w:sz="0" w:space="0" w:color="auto" w:frame="1"/>
        </w:rPr>
        <w:t xml:space="preserve"> </w:t>
      </w:r>
      <w:r>
        <w:rPr>
          <w:rStyle w:val="hljs-keyword"/>
          <w:rFonts w:ascii="Consolas" w:hAnsi="Consolas"/>
          <w:color w:val="D73A49"/>
          <w:bdr w:val="none" w:sz="0" w:space="0" w:color="auto" w:frame="1"/>
        </w:rPr>
        <w:t>extends</w:t>
      </w:r>
      <w:r>
        <w:rPr>
          <w:rStyle w:val="hljs-class"/>
          <w:rFonts w:ascii="Consolas" w:hAnsi="Consolas"/>
          <w:color w:val="333333"/>
          <w:bdr w:val="none" w:sz="0" w:space="0" w:color="auto" w:frame="1"/>
        </w:rPr>
        <w:t xml:space="preserve"> </w:t>
      </w:r>
      <w:r>
        <w:rPr>
          <w:rStyle w:val="hljs-title"/>
          <w:rFonts w:ascii="Consolas" w:hAnsi="Consolas"/>
          <w:color w:val="6F42C1"/>
          <w:bdr w:val="none" w:sz="0" w:space="0" w:color="auto" w:frame="1"/>
        </w:rPr>
        <w:t>Exception</w:t>
      </w:r>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CustomException</w:t>
      </w:r>
      <w:proofErr w:type="spellEnd"/>
      <w:r>
        <w:rPr>
          <w:rStyle w:val="hljs-function"/>
          <w:rFonts w:ascii="Consolas" w:hAnsi="Consolas"/>
          <w:color w:val="333333"/>
          <w:bdr w:val="none" w:sz="0" w:space="0" w:color="auto" w:frame="1"/>
        </w:rPr>
        <w:t>(</w:t>
      </w:r>
      <w:r>
        <w:rPr>
          <w:rStyle w:val="hljs-builtin"/>
          <w:rFonts w:ascii="Consolas" w:hAnsi="Consolas"/>
          <w:color w:val="333333"/>
          <w:bdr w:val="none" w:sz="0" w:space="0" w:color="auto" w:frame="1"/>
        </w:rPr>
        <w:t>String</w:t>
      </w:r>
      <w:r>
        <w:rPr>
          <w:rStyle w:val="hljs-params"/>
          <w:rFonts w:ascii="Consolas" w:hAnsi="Consolas"/>
          <w:color w:val="333333"/>
          <w:bdr w:val="none" w:sz="0" w:space="0" w:color="auto" w:frame="1"/>
        </w:rPr>
        <w:t xml:space="preserve"> message</w:t>
      </w:r>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builtin"/>
          <w:rFonts w:ascii="Consolas" w:hAnsi="Consolas"/>
          <w:color w:val="333333"/>
          <w:bdr w:val="none" w:sz="0" w:space="0" w:color="auto" w:frame="1"/>
        </w:rPr>
        <w:t>super</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message);</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proofErr w:type="spellStart"/>
      <w:r>
        <w:rPr>
          <w:rStyle w:val="hljs-title"/>
          <w:rFonts w:ascii="Consolas" w:hAnsi="Consolas"/>
          <w:color w:val="6F42C1"/>
          <w:bdr w:val="none" w:sz="0" w:space="0" w:color="auto" w:frame="1"/>
        </w:rPr>
        <w:t>CustomExceptionDemo</w:t>
      </w:r>
      <w:proofErr w:type="spellEnd"/>
      <w:r>
        <w:rPr>
          <w:rStyle w:val="hljs-class"/>
          <w:rFonts w:ascii="Consolas" w:hAnsi="Consolas"/>
          <w:color w:val="333333"/>
          <w:bdr w:val="none" w:sz="0" w:space="0" w:color="auto" w:frame="1"/>
        </w:rPr>
        <w:t xml:space="preserve"> </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public</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static</w:t>
      </w:r>
      <w:r>
        <w:rPr>
          <w:rStyle w:val="HTMLCode"/>
          <w:rFonts w:ascii="Consolas" w:hAnsi="Consolas"/>
          <w:color w:val="333333"/>
          <w:bdr w:val="none" w:sz="0" w:space="0" w:color="auto" w:frame="1"/>
        </w:rPr>
        <w:t xml:space="preserve"> </w:t>
      </w:r>
      <w:r>
        <w:rPr>
          <w:rStyle w:val="hljs-builtin"/>
          <w:rFonts w:ascii="Consolas" w:hAnsi="Consolas"/>
          <w:color w:val="333333"/>
          <w:bdr w:val="none" w:sz="0" w:space="0" w:color="auto" w:frame="1"/>
        </w:rPr>
        <w:t>void</w:t>
      </w:r>
      <w:r>
        <w:rPr>
          <w:rStyle w:val="HTMLCode"/>
          <w:rFonts w:ascii="Consolas" w:hAnsi="Consolas"/>
          <w:color w:val="333333"/>
          <w:bdr w:val="none" w:sz="0" w:space="0" w:color="auto" w:frame="1"/>
        </w:rPr>
        <w:t xml:space="preserve"> </w:t>
      </w:r>
      <w:r>
        <w:rPr>
          <w:rStyle w:val="hljs-title"/>
          <w:rFonts w:ascii="Consolas" w:hAnsi="Consolas"/>
          <w:color w:val="6F42C1"/>
          <w:bdr w:val="none" w:sz="0" w:space="0" w:color="auto" w:frame="1"/>
        </w:rPr>
        <w:t>main</w:t>
      </w:r>
      <w:r>
        <w:rPr>
          <w:rStyle w:val="hljs-function"/>
          <w:rFonts w:ascii="Consolas" w:hAnsi="Consolas"/>
          <w:color w:val="333333"/>
          <w:bdr w:val="none" w:sz="0" w:space="0" w:color="auto" w:frame="1"/>
        </w:rPr>
        <w:t>(</w:t>
      </w:r>
      <w:r>
        <w:rPr>
          <w:rStyle w:val="hljs-builtin"/>
          <w:rFonts w:ascii="Consolas" w:hAnsi="Consolas"/>
          <w:color w:val="333333"/>
          <w:bdr w:val="none" w:sz="0" w:space="0" w:color="auto" w:frame="1"/>
        </w:rPr>
        <w:t>String</w:t>
      </w:r>
      <w:r>
        <w:rPr>
          <w:rStyle w:val="hljs-params"/>
          <w:rFonts w:ascii="Consolas" w:hAnsi="Consolas"/>
          <w:color w:val="333333"/>
          <w:bdr w:val="none" w:sz="0" w:space="0" w:color="auto" w:frame="1"/>
        </w:rPr>
        <w:t xml:space="preserve">[] </w:t>
      </w:r>
      <w:proofErr w:type="spellStart"/>
      <w:r>
        <w:rPr>
          <w:rStyle w:val="hljs-params"/>
          <w:rFonts w:ascii="Consolas" w:hAnsi="Consolas"/>
          <w:color w:val="333333"/>
          <w:bdr w:val="none" w:sz="0" w:space="0" w:color="auto" w:frame="1"/>
        </w:rPr>
        <w:t>args</w:t>
      </w:r>
      <w:proofErr w:type="spellEnd"/>
      <w:r>
        <w:rPr>
          <w:rStyle w:val="hljs-function"/>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try</w:t>
      </w:r>
      <w:proofErr w:type="gramEnd"/>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Consolas" w:hAnsi="Consolas"/>
          <w:color w:val="D73A49"/>
          <w:bdr w:val="none" w:sz="0" w:space="0" w:color="auto" w:frame="1"/>
        </w:rPr>
        <w:t>throw</w:t>
      </w:r>
      <w:proofErr w:type="gramEnd"/>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CustomException</w:t>
      </w:r>
      <w:proofErr w:type="spellEnd"/>
      <w:r>
        <w:rPr>
          <w:rStyle w:val="HTMLCode"/>
          <w:rFonts w:ascii="Consolas" w:hAnsi="Consolas"/>
          <w:color w:val="333333"/>
          <w:bdr w:val="none" w:sz="0" w:space="0" w:color="auto" w:frame="1"/>
        </w:rPr>
        <w:t>(</w:t>
      </w:r>
      <w:r>
        <w:rPr>
          <w:rStyle w:val="hljs-string"/>
          <w:rFonts w:ascii="Consolas" w:hAnsi="Consolas"/>
          <w:color w:val="032F62"/>
          <w:bdr w:val="none" w:sz="0" w:space="0" w:color="auto" w:frame="1"/>
        </w:rPr>
        <w:t>"This is a custom exception!"</w:t>
      </w:r>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Consolas" w:hAnsi="Consolas"/>
          <w:color w:val="D73A49"/>
          <w:bdr w:val="none" w:sz="0" w:space="0" w:color="auto" w:frame="1"/>
        </w:rPr>
        <w:t>catch</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CustomException</w:t>
      </w:r>
      <w:proofErr w:type="spellEnd"/>
      <w:r>
        <w:rPr>
          <w:rStyle w:val="HTMLCode"/>
          <w:rFonts w:ascii="Consolas" w:hAnsi="Consolas"/>
          <w:color w:val="333333"/>
          <w:bdr w:val="none" w:sz="0" w:space="0" w:color="auto" w:frame="1"/>
        </w:rPr>
        <w:t xml:space="preserve"> 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System.out.println</w:t>
      </w:r>
      <w:proofErr w:type="spellEnd"/>
      <w:r>
        <w:rPr>
          <w:rStyle w:val="HTMLCode"/>
          <w:rFonts w:ascii="Consolas" w:hAnsi="Consolas"/>
          <w:color w:val="333333"/>
          <w:bdr w:val="none" w:sz="0" w:space="0" w:color="auto" w:frame="1"/>
        </w:rPr>
        <w:t>(</w:t>
      </w:r>
      <w:proofErr w:type="gramEnd"/>
      <w:r>
        <w:rPr>
          <w:rStyle w:val="hljs-string"/>
          <w:rFonts w:ascii="Consolas" w:hAnsi="Consolas"/>
          <w:color w:val="032F62"/>
          <w:bdr w:val="none" w:sz="0" w:space="0" w:color="auto" w:frame="1"/>
        </w:rPr>
        <w:t>"Caught Custom Exception: "</w:t>
      </w:r>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e.getMessage</w:t>
      </w:r>
      <w:proofErr w:type="spellEnd"/>
      <w:r>
        <w:rPr>
          <w:rStyle w:val="HTMLCode"/>
          <w:rFonts w:ascii="Consolas" w:hAnsi="Consolas"/>
          <w:color w:val="333333"/>
          <w:bdr w:val="none" w:sz="0" w:space="0" w:color="auto" w:frame="1"/>
        </w:rPr>
        <w: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Fonts w:ascii="Consolas" w:hAnsi="Consolas"/>
          <w:color w:val="1F2328"/>
        </w:rPr>
      </w:pPr>
      <w:r>
        <w:rPr>
          <w:rStyle w:val="HTMLCode"/>
          <w:rFonts w:ascii="Consolas" w:hAnsi="Consolas"/>
          <w:color w:val="333333"/>
          <w:bdr w:val="none" w:sz="0" w:space="0" w:color="auto" w:frame="1"/>
        </w:rPr>
        <w:t>}</w:t>
      </w:r>
    </w:p>
    <w:p w:rsidR="0049272D" w:rsidRDefault="0049272D" w:rsidP="0049272D">
      <w:pPr>
        <w:pStyle w:val="NormalWeb"/>
        <w:shd w:val="clear" w:color="auto" w:fill="FFFFFF"/>
        <w:rPr>
          <w:rFonts w:ascii="Segoe UI" w:hAnsi="Segoe UI" w:cs="Segoe UI"/>
          <w:color w:val="000000"/>
        </w:rPr>
      </w:pPr>
      <w:r>
        <w:rPr>
          <w:rFonts w:ascii="Segoe UI" w:hAnsi="Segoe UI" w:cs="Segoe UI"/>
          <w:b/>
          <w:bCs/>
          <w:color w:val="000000"/>
        </w:rPr>
        <w:t>Output:</w:t>
      </w:r>
    </w:p>
    <w:p w:rsidR="0049272D" w:rsidRDefault="0049272D" w:rsidP="0049272D">
      <w:pPr>
        <w:pStyle w:val="HTMLPreformatted"/>
        <w:pBdr>
          <w:top w:val="single" w:sz="6" w:space="12" w:color="3D85C6"/>
          <w:left w:val="single" w:sz="6" w:space="12" w:color="3D85C6"/>
          <w:bottom w:val="single" w:sz="6" w:space="12" w:color="3D85C6"/>
          <w:right w:val="single" w:sz="6" w:space="12" w:color="3D85C6"/>
        </w:pBdr>
        <w:rPr>
          <w:rFonts w:ascii="Consolas" w:hAnsi="Consolas"/>
          <w:color w:val="1F2328"/>
        </w:rPr>
      </w:pPr>
      <w:r>
        <w:rPr>
          <w:rStyle w:val="HTMLCode"/>
          <w:rFonts w:ascii="Consolas" w:hAnsi="Consolas"/>
          <w:color w:val="333333"/>
          <w:bdr w:val="none" w:sz="0" w:space="0" w:color="auto" w:frame="1"/>
        </w:rPr>
        <w:t xml:space="preserve">Caught </w:t>
      </w:r>
      <w:r>
        <w:rPr>
          <w:rStyle w:val="hljs-keyword"/>
          <w:rFonts w:ascii="Consolas" w:hAnsi="Consolas"/>
          <w:color w:val="D73A49"/>
          <w:bdr w:val="none" w:sz="0" w:space="0" w:color="auto" w:frame="1"/>
        </w:rPr>
        <w:t>Custom</w:t>
      </w:r>
      <w:r>
        <w:rPr>
          <w:rStyle w:val="HTMLCode"/>
          <w:rFonts w:ascii="Consolas" w:hAnsi="Consolas"/>
          <w:color w:val="333333"/>
          <w:bdr w:val="none" w:sz="0" w:space="0" w:color="auto" w:frame="1"/>
        </w:rPr>
        <w:t xml:space="preserve"> Exception: This </w:t>
      </w:r>
      <w:r>
        <w:rPr>
          <w:rStyle w:val="hljs-builtin"/>
          <w:rFonts w:ascii="Consolas" w:hAnsi="Consolas"/>
          <w:color w:val="333333"/>
          <w:bdr w:val="none" w:sz="0" w:space="0" w:color="auto" w:frame="1"/>
        </w:rPr>
        <w:t>is</w:t>
      </w:r>
      <w:r>
        <w:rPr>
          <w:rStyle w:val="HTMLCode"/>
          <w:rFonts w:ascii="Consolas" w:hAnsi="Consolas"/>
          <w:color w:val="333333"/>
          <w:bdr w:val="none" w:sz="0" w:space="0" w:color="auto" w:frame="1"/>
        </w:rPr>
        <w:t xml:space="preserve"> a </w:t>
      </w:r>
      <w:r>
        <w:rPr>
          <w:rStyle w:val="hljs-keyword"/>
          <w:rFonts w:ascii="Consolas" w:hAnsi="Consolas"/>
          <w:color w:val="D73A49"/>
          <w:bdr w:val="none" w:sz="0" w:space="0" w:color="auto" w:frame="1"/>
        </w:rPr>
        <w:t>custom</w:t>
      </w:r>
      <w:r>
        <w:rPr>
          <w:rStyle w:val="HTMLCode"/>
          <w:rFonts w:ascii="Consolas" w:hAnsi="Consolas"/>
          <w:color w:val="333333"/>
          <w:bdr w:val="none" w:sz="0" w:space="0" w:color="auto" w:frame="1"/>
        </w:rPr>
        <w:t xml:space="preserve"> exception!</w:t>
      </w:r>
    </w:p>
    <w:p w:rsidR="0049272D" w:rsidRDefault="0049272D" w:rsidP="0049272D">
      <w:pPr>
        <w:pStyle w:val="Heading1"/>
        <w:shd w:val="clear" w:color="auto" w:fill="FFFFFF"/>
        <w:spacing w:before="161" w:after="161" w:line="675" w:lineRule="atLeast"/>
        <w:rPr>
          <w:rFonts w:ascii="Segoe UI" w:hAnsi="Segoe UI" w:cs="Segoe UI"/>
          <w:color w:val="000000"/>
        </w:rPr>
      </w:pPr>
      <w:r>
        <w:rPr>
          <w:rFonts w:ascii="Segoe UI" w:hAnsi="Segoe UI" w:cs="Segoe UI"/>
          <w:color w:val="000000"/>
        </w:rPr>
        <w:t>Conclusion</w:t>
      </w:r>
    </w:p>
    <w:p w:rsidR="0049272D" w:rsidRDefault="0049272D" w:rsidP="0049272D">
      <w:pPr>
        <w:pStyle w:val="NormalWeb"/>
        <w:shd w:val="clear" w:color="auto" w:fill="FFFFFF"/>
        <w:rPr>
          <w:rFonts w:ascii="Segoe UI" w:hAnsi="Segoe UI" w:cs="Segoe UI"/>
          <w:color w:val="000000"/>
        </w:rPr>
      </w:pPr>
      <w:r>
        <w:rPr>
          <w:rFonts w:ascii="Segoe UI" w:hAnsi="Segoe UI" w:cs="Segoe UI"/>
          <w:color w:val="000000"/>
        </w:rPr>
        <w:t>In this article, we have learned about different types of exceptions in Java with example - build-in exceptions (checked, unchecked, and error) and custom exceptions (user-defined exceptions)</w:t>
      </w:r>
    </w:p>
    <w:p w:rsidR="0049272D" w:rsidRDefault="0049272D"/>
    <w:sectPr w:rsidR="00492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ollkorn">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6D32"/>
    <w:multiLevelType w:val="multilevel"/>
    <w:tmpl w:val="F0A6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62638"/>
    <w:multiLevelType w:val="multilevel"/>
    <w:tmpl w:val="E636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C1273"/>
    <w:multiLevelType w:val="multilevel"/>
    <w:tmpl w:val="DE4E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FC0182"/>
    <w:multiLevelType w:val="multilevel"/>
    <w:tmpl w:val="0398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6F3471"/>
    <w:multiLevelType w:val="multilevel"/>
    <w:tmpl w:val="3C8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845047"/>
    <w:multiLevelType w:val="multilevel"/>
    <w:tmpl w:val="E148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F645F1"/>
    <w:multiLevelType w:val="multilevel"/>
    <w:tmpl w:val="C7F8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7F7"/>
    <w:rsid w:val="000017F7"/>
    <w:rsid w:val="0049272D"/>
    <w:rsid w:val="007C38D6"/>
    <w:rsid w:val="00D439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927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272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272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927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927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927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9272D"/>
    <w:rPr>
      <w:color w:val="0000FF"/>
      <w:u w:val="single"/>
    </w:rPr>
  </w:style>
  <w:style w:type="paragraph" w:styleId="HTMLPreformatted">
    <w:name w:val="HTML Preformatted"/>
    <w:basedOn w:val="Normal"/>
    <w:link w:val="HTMLPreformattedChar"/>
    <w:uiPriority w:val="99"/>
    <w:semiHidden/>
    <w:unhideWhenUsed/>
    <w:rsid w:val="00492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272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9272D"/>
    <w:rPr>
      <w:rFonts w:ascii="Courier New" w:eastAsia="Times New Roman" w:hAnsi="Courier New" w:cs="Courier New"/>
      <w:sz w:val="20"/>
      <w:szCs w:val="20"/>
    </w:rPr>
  </w:style>
  <w:style w:type="character" w:customStyle="1" w:styleId="hljs-keyword">
    <w:name w:val="hljs-keyword"/>
    <w:basedOn w:val="DefaultParagraphFont"/>
    <w:rsid w:val="0049272D"/>
  </w:style>
  <w:style w:type="character" w:customStyle="1" w:styleId="hljs-class">
    <w:name w:val="hljs-class"/>
    <w:basedOn w:val="DefaultParagraphFont"/>
    <w:rsid w:val="0049272D"/>
  </w:style>
  <w:style w:type="character" w:customStyle="1" w:styleId="hljs-title">
    <w:name w:val="hljs-title"/>
    <w:basedOn w:val="DefaultParagraphFont"/>
    <w:rsid w:val="0049272D"/>
  </w:style>
  <w:style w:type="character" w:customStyle="1" w:styleId="hljs-function">
    <w:name w:val="hljs-function"/>
    <w:basedOn w:val="DefaultParagraphFont"/>
    <w:rsid w:val="0049272D"/>
  </w:style>
  <w:style w:type="character" w:customStyle="1" w:styleId="hljs-params">
    <w:name w:val="hljs-params"/>
    <w:basedOn w:val="DefaultParagraphFont"/>
    <w:rsid w:val="0049272D"/>
  </w:style>
  <w:style w:type="character" w:customStyle="1" w:styleId="hljs-string">
    <w:name w:val="hljs-string"/>
    <w:basedOn w:val="DefaultParagraphFont"/>
    <w:rsid w:val="0049272D"/>
  </w:style>
  <w:style w:type="character" w:customStyle="1" w:styleId="hljs-builtin">
    <w:name w:val="hljs-built_in"/>
    <w:basedOn w:val="DefaultParagraphFont"/>
    <w:rsid w:val="0049272D"/>
  </w:style>
  <w:style w:type="character" w:customStyle="1" w:styleId="hljs-number">
    <w:name w:val="hljs-number"/>
    <w:basedOn w:val="DefaultParagraphFont"/>
    <w:rsid w:val="0049272D"/>
  </w:style>
  <w:style w:type="character" w:customStyle="1" w:styleId="hljs-attribute">
    <w:name w:val="hljs-attribute"/>
    <w:basedOn w:val="DefaultParagraphFont"/>
    <w:rsid w:val="0049272D"/>
  </w:style>
  <w:style w:type="character" w:customStyle="1" w:styleId="byline">
    <w:name w:val="byline"/>
    <w:basedOn w:val="DefaultParagraphFont"/>
    <w:rsid w:val="0049272D"/>
  </w:style>
  <w:style w:type="character" w:customStyle="1" w:styleId="post-author-label">
    <w:name w:val="post-author-label"/>
    <w:basedOn w:val="DefaultParagraphFont"/>
    <w:rsid w:val="0049272D"/>
  </w:style>
  <w:style w:type="character" w:customStyle="1" w:styleId="fn">
    <w:name w:val="fn"/>
    <w:basedOn w:val="DefaultParagraphFont"/>
    <w:rsid w:val="0049272D"/>
  </w:style>
  <w:style w:type="character" w:customStyle="1" w:styleId="post-label">
    <w:name w:val="post-label"/>
    <w:basedOn w:val="DefaultParagraphFont"/>
    <w:rsid w:val="0049272D"/>
  </w:style>
  <w:style w:type="character" w:customStyle="1" w:styleId="hljs-selector-tag">
    <w:name w:val="hljs-selector-tag"/>
    <w:basedOn w:val="DefaultParagraphFont"/>
    <w:rsid w:val="0049272D"/>
  </w:style>
  <w:style w:type="character" w:customStyle="1" w:styleId="hljs-selector-class">
    <w:name w:val="hljs-selector-class"/>
    <w:basedOn w:val="DefaultParagraphFont"/>
    <w:rsid w:val="0049272D"/>
  </w:style>
  <w:style w:type="paragraph" w:styleId="BalloonText">
    <w:name w:val="Balloon Text"/>
    <w:basedOn w:val="Normal"/>
    <w:link w:val="BalloonTextChar"/>
    <w:uiPriority w:val="99"/>
    <w:semiHidden/>
    <w:unhideWhenUsed/>
    <w:rsid w:val="00D43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9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927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272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272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927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927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927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9272D"/>
    <w:rPr>
      <w:color w:val="0000FF"/>
      <w:u w:val="single"/>
    </w:rPr>
  </w:style>
  <w:style w:type="paragraph" w:styleId="HTMLPreformatted">
    <w:name w:val="HTML Preformatted"/>
    <w:basedOn w:val="Normal"/>
    <w:link w:val="HTMLPreformattedChar"/>
    <w:uiPriority w:val="99"/>
    <w:semiHidden/>
    <w:unhideWhenUsed/>
    <w:rsid w:val="00492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272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9272D"/>
    <w:rPr>
      <w:rFonts w:ascii="Courier New" w:eastAsia="Times New Roman" w:hAnsi="Courier New" w:cs="Courier New"/>
      <w:sz w:val="20"/>
      <w:szCs w:val="20"/>
    </w:rPr>
  </w:style>
  <w:style w:type="character" w:customStyle="1" w:styleId="hljs-keyword">
    <w:name w:val="hljs-keyword"/>
    <w:basedOn w:val="DefaultParagraphFont"/>
    <w:rsid w:val="0049272D"/>
  </w:style>
  <w:style w:type="character" w:customStyle="1" w:styleId="hljs-class">
    <w:name w:val="hljs-class"/>
    <w:basedOn w:val="DefaultParagraphFont"/>
    <w:rsid w:val="0049272D"/>
  </w:style>
  <w:style w:type="character" w:customStyle="1" w:styleId="hljs-title">
    <w:name w:val="hljs-title"/>
    <w:basedOn w:val="DefaultParagraphFont"/>
    <w:rsid w:val="0049272D"/>
  </w:style>
  <w:style w:type="character" w:customStyle="1" w:styleId="hljs-function">
    <w:name w:val="hljs-function"/>
    <w:basedOn w:val="DefaultParagraphFont"/>
    <w:rsid w:val="0049272D"/>
  </w:style>
  <w:style w:type="character" w:customStyle="1" w:styleId="hljs-params">
    <w:name w:val="hljs-params"/>
    <w:basedOn w:val="DefaultParagraphFont"/>
    <w:rsid w:val="0049272D"/>
  </w:style>
  <w:style w:type="character" w:customStyle="1" w:styleId="hljs-string">
    <w:name w:val="hljs-string"/>
    <w:basedOn w:val="DefaultParagraphFont"/>
    <w:rsid w:val="0049272D"/>
  </w:style>
  <w:style w:type="character" w:customStyle="1" w:styleId="hljs-builtin">
    <w:name w:val="hljs-built_in"/>
    <w:basedOn w:val="DefaultParagraphFont"/>
    <w:rsid w:val="0049272D"/>
  </w:style>
  <w:style w:type="character" w:customStyle="1" w:styleId="hljs-number">
    <w:name w:val="hljs-number"/>
    <w:basedOn w:val="DefaultParagraphFont"/>
    <w:rsid w:val="0049272D"/>
  </w:style>
  <w:style w:type="character" w:customStyle="1" w:styleId="hljs-attribute">
    <w:name w:val="hljs-attribute"/>
    <w:basedOn w:val="DefaultParagraphFont"/>
    <w:rsid w:val="0049272D"/>
  </w:style>
  <w:style w:type="character" w:customStyle="1" w:styleId="byline">
    <w:name w:val="byline"/>
    <w:basedOn w:val="DefaultParagraphFont"/>
    <w:rsid w:val="0049272D"/>
  </w:style>
  <w:style w:type="character" w:customStyle="1" w:styleId="post-author-label">
    <w:name w:val="post-author-label"/>
    <w:basedOn w:val="DefaultParagraphFont"/>
    <w:rsid w:val="0049272D"/>
  </w:style>
  <w:style w:type="character" w:customStyle="1" w:styleId="fn">
    <w:name w:val="fn"/>
    <w:basedOn w:val="DefaultParagraphFont"/>
    <w:rsid w:val="0049272D"/>
  </w:style>
  <w:style w:type="character" w:customStyle="1" w:styleId="post-label">
    <w:name w:val="post-label"/>
    <w:basedOn w:val="DefaultParagraphFont"/>
    <w:rsid w:val="0049272D"/>
  </w:style>
  <w:style w:type="character" w:customStyle="1" w:styleId="hljs-selector-tag">
    <w:name w:val="hljs-selector-tag"/>
    <w:basedOn w:val="DefaultParagraphFont"/>
    <w:rsid w:val="0049272D"/>
  </w:style>
  <w:style w:type="character" w:customStyle="1" w:styleId="hljs-selector-class">
    <w:name w:val="hljs-selector-class"/>
    <w:basedOn w:val="DefaultParagraphFont"/>
    <w:rsid w:val="0049272D"/>
  </w:style>
  <w:style w:type="paragraph" w:styleId="BalloonText">
    <w:name w:val="Balloon Text"/>
    <w:basedOn w:val="Normal"/>
    <w:link w:val="BalloonTextChar"/>
    <w:uiPriority w:val="99"/>
    <w:semiHidden/>
    <w:unhideWhenUsed/>
    <w:rsid w:val="00D43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9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17544">
      <w:bodyDiv w:val="1"/>
      <w:marLeft w:val="0"/>
      <w:marRight w:val="0"/>
      <w:marTop w:val="0"/>
      <w:marBottom w:val="0"/>
      <w:divBdr>
        <w:top w:val="none" w:sz="0" w:space="0" w:color="auto"/>
        <w:left w:val="none" w:sz="0" w:space="0" w:color="auto"/>
        <w:bottom w:val="none" w:sz="0" w:space="0" w:color="auto"/>
        <w:right w:val="none" w:sz="0" w:space="0" w:color="auto"/>
      </w:divBdr>
    </w:div>
    <w:div w:id="347484484">
      <w:bodyDiv w:val="1"/>
      <w:marLeft w:val="0"/>
      <w:marRight w:val="0"/>
      <w:marTop w:val="0"/>
      <w:marBottom w:val="0"/>
      <w:divBdr>
        <w:top w:val="none" w:sz="0" w:space="0" w:color="auto"/>
        <w:left w:val="none" w:sz="0" w:space="0" w:color="auto"/>
        <w:bottom w:val="none" w:sz="0" w:space="0" w:color="auto"/>
        <w:right w:val="none" w:sz="0" w:space="0" w:color="auto"/>
      </w:divBdr>
      <w:divsChild>
        <w:div w:id="298338109">
          <w:marLeft w:val="0"/>
          <w:marRight w:val="0"/>
          <w:marTop w:val="0"/>
          <w:marBottom w:val="0"/>
          <w:divBdr>
            <w:top w:val="none" w:sz="0" w:space="0" w:color="auto"/>
            <w:left w:val="none" w:sz="0" w:space="0" w:color="auto"/>
            <w:bottom w:val="none" w:sz="0" w:space="0" w:color="auto"/>
            <w:right w:val="none" w:sz="0" w:space="0" w:color="auto"/>
          </w:divBdr>
        </w:div>
      </w:divsChild>
    </w:div>
    <w:div w:id="643853202">
      <w:bodyDiv w:val="1"/>
      <w:marLeft w:val="0"/>
      <w:marRight w:val="0"/>
      <w:marTop w:val="0"/>
      <w:marBottom w:val="0"/>
      <w:divBdr>
        <w:top w:val="none" w:sz="0" w:space="0" w:color="auto"/>
        <w:left w:val="none" w:sz="0" w:space="0" w:color="auto"/>
        <w:bottom w:val="none" w:sz="0" w:space="0" w:color="auto"/>
        <w:right w:val="none" w:sz="0" w:space="0" w:color="auto"/>
      </w:divBdr>
      <w:divsChild>
        <w:div w:id="1737973085">
          <w:marLeft w:val="0"/>
          <w:marRight w:val="0"/>
          <w:marTop w:val="0"/>
          <w:marBottom w:val="0"/>
          <w:divBdr>
            <w:top w:val="none" w:sz="0" w:space="0" w:color="auto"/>
            <w:left w:val="none" w:sz="0" w:space="0" w:color="auto"/>
            <w:bottom w:val="none" w:sz="0" w:space="0" w:color="auto"/>
            <w:right w:val="none" w:sz="0" w:space="0" w:color="auto"/>
          </w:divBdr>
        </w:div>
        <w:div w:id="906190055">
          <w:marLeft w:val="0"/>
          <w:marRight w:val="0"/>
          <w:marTop w:val="0"/>
          <w:marBottom w:val="0"/>
          <w:divBdr>
            <w:top w:val="none" w:sz="0" w:space="0" w:color="auto"/>
            <w:left w:val="none" w:sz="0" w:space="0" w:color="auto"/>
            <w:bottom w:val="none" w:sz="0" w:space="0" w:color="auto"/>
            <w:right w:val="none" w:sz="0" w:space="0" w:color="auto"/>
          </w:divBdr>
          <w:divsChild>
            <w:div w:id="2028168010">
              <w:marLeft w:val="0"/>
              <w:marRight w:val="0"/>
              <w:marTop w:val="0"/>
              <w:marBottom w:val="0"/>
              <w:divBdr>
                <w:top w:val="none" w:sz="0" w:space="0" w:color="auto"/>
                <w:left w:val="none" w:sz="0" w:space="0" w:color="auto"/>
                <w:bottom w:val="none" w:sz="0" w:space="0" w:color="auto"/>
                <w:right w:val="none" w:sz="0" w:space="0" w:color="auto"/>
              </w:divBdr>
              <w:divsChild>
                <w:div w:id="86386577">
                  <w:marLeft w:val="0"/>
                  <w:marRight w:val="0"/>
                  <w:marTop w:val="0"/>
                  <w:marBottom w:val="0"/>
                  <w:divBdr>
                    <w:top w:val="none" w:sz="0" w:space="0" w:color="auto"/>
                    <w:left w:val="none" w:sz="0" w:space="0" w:color="auto"/>
                    <w:bottom w:val="none" w:sz="0" w:space="0" w:color="auto"/>
                    <w:right w:val="none" w:sz="0" w:space="0" w:color="auto"/>
                  </w:divBdr>
                  <w:divsChild>
                    <w:div w:id="2050521006">
                      <w:marLeft w:val="0"/>
                      <w:marRight w:val="0"/>
                      <w:marTop w:val="0"/>
                      <w:marBottom w:val="0"/>
                      <w:divBdr>
                        <w:top w:val="none" w:sz="0" w:space="0" w:color="auto"/>
                        <w:left w:val="none" w:sz="0" w:space="0" w:color="auto"/>
                        <w:bottom w:val="none" w:sz="0" w:space="0" w:color="auto"/>
                        <w:right w:val="none" w:sz="0" w:space="0" w:color="auto"/>
                      </w:divBdr>
                      <w:divsChild>
                        <w:div w:id="1514610286">
                          <w:marLeft w:val="0"/>
                          <w:marRight w:val="0"/>
                          <w:marTop w:val="0"/>
                          <w:marBottom w:val="0"/>
                          <w:divBdr>
                            <w:top w:val="none" w:sz="0" w:space="0" w:color="auto"/>
                            <w:left w:val="none" w:sz="0" w:space="0" w:color="auto"/>
                            <w:bottom w:val="none" w:sz="0" w:space="0" w:color="auto"/>
                            <w:right w:val="none" w:sz="0" w:space="0" w:color="auto"/>
                          </w:divBdr>
                          <w:divsChild>
                            <w:div w:id="1474177006">
                              <w:marLeft w:val="0"/>
                              <w:marRight w:val="0"/>
                              <w:marTop w:val="0"/>
                              <w:marBottom w:val="0"/>
                              <w:divBdr>
                                <w:top w:val="none" w:sz="0" w:space="0" w:color="auto"/>
                                <w:left w:val="none" w:sz="0" w:space="0" w:color="auto"/>
                                <w:bottom w:val="none" w:sz="0" w:space="0" w:color="auto"/>
                                <w:right w:val="none" w:sz="0" w:space="0" w:color="auto"/>
                              </w:divBdr>
                              <w:divsChild>
                                <w:div w:id="1289623933">
                                  <w:marLeft w:val="0"/>
                                  <w:marRight w:val="0"/>
                                  <w:marTop w:val="0"/>
                                  <w:marBottom w:val="0"/>
                                  <w:divBdr>
                                    <w:top w:val="none" w:sz="0" w:space="0" w:color="auto"/>
                                    <w:left w:val="none" w:sz="0" w:space="0" w:color="auto"/>
                                    <w:bottom w:val="none" w:sz="0" w:space="0" w:color="auto"/>
                                    <w:right w:val="none" w:sz="0" w:space="0" w:color="auto"/>
                                  </w:divBdr>
                                  <w:divsChild>
                                    <w:div w:id="1873111946">
                                      <w:marLeft w:val="0"/>
                                      <w:marRight w:val="0"/>
                                      <w:marTop w:val="0"/>
                                      <w:marBottom w:val="0"/>
                                      <w:divBdr>
                                        <w:top w:val="none" w:sz="0" w:space="0" w:color="auto"/>
                                        <w:left w:val="none" w:sz="0" w:space="0" w:color="auto"/>
                                        <w:bottom w:val="none" w:sz="0" w:space="0" w:color="auto"/>
                                        <w:right w:val="none" w:sz="0" w:space="0" w:color="auto"/>
                                      </w:divBdr>
                                    </w:div>
                                    <w:div w:id="1370958735">
                                      <w:marLeft w:val="0"/>
                                      <w:marRight w:val="0"/>
                                      <w:marTop w:val="0"/>
                                      <w:marBottom w:val="0"/>
                                      <w:divBdr>
                                        <w:top w:val="none" w:sz="0" w:space="0" w:color="auto"/>
                                        <w:left w:val="none" w:sz="0" w:space="0" w:color="auto"/>
                                        <w:bottom w:val="none" w:sz="0" w:space="0" w:color="auto"/>
                                        <w:right w:val="none" w:sz="0" w:space="0" w:color="auto"/>
                                      </w:divBdr>
                                      <w:divsChild>
                                        <w:div w:id="1782720447">
                                          <w:marLeft w:val="0"/>
                                          <w:marRight w:val="0"/>
                                          <w:marTop w:val="0"/>
                                          <w:marBottom w:val="0"/>
                                          <w:divBdr>
                                            <w:top w:val="none" w:sz="0" w:space="0" w:color="auto"/>
                                            <w:left w:val="none" w:sz="0" w:space="0" w:color="auto"/>
                                            <w:bottom w:val="none" w:sz="0" w:space="0" w:color="auto"/>
                                            <w:right w:val="none" w:sz="0" w:space="0" w:color="auto"/>
                                          </w:divBdr>
                                          <w:divsChild>
                                            <w:div w:id="8917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2988">
                                      <w:marLeft w:val="0"/>
                                      <w:marRight w:val="0"/>
                                      <w:marTop w:val="0"/>
                                      <w:marBottom w:val="0"/>
                                      <w:divBdr>
                                        <w:top w:val="none" w:sz="0" w:space="0" w:color="auto"/>
                                        <w:left w:val="none" w:sz="0" w:space="0" w:color="auto"/>
                                        <w:bottom w:val="none" w:sz="0" w:space="0" w:color="auto"/>
                                        <w:right w:val="none" w:sz="0" w:space="0" w:color="auto"/>
                                      </w:divBdr>
                                      <w:divsChild>
                                        <w:div w:id="827207022">
                                          <w:marLeft w:val="0"/>
                                          <w:marRight w:val="0"/>
                                          <w:marTop w:val="0"/>
                                          <w:marBottom w:val="0"/>
                                          <w:divBdr>
                                            <w:top w:val="none" w:sz="0" w:space="0" w:color="auto"/>
                                            <w:left w:val="none" w:sz="0" w:space="0" w:color="auto"/>
                                            <w:bottom w:val="none" w:sz="0" w:space="0" w:color="auto"/>
                                            <w:right w:val="none" w:sz="0" w:space="0" w:color="auto"/>
                                          </w:divBdr>
                                        </w:div>
                                        <w:div w:id="1058163543">
                                          <w:marLeft w:val="0"/>
                                          <w:marRight w:val="0"/>
                                          <w:marTop w:val="0"/>
                                          <w:marBottom w:val="0"/>
                                          <w:divBdr>
                                            <w:top w:val="none" w:sz="0" w:space="0" w:color="auto"/>
                                            <w:left w:val="none" w:sz="0" w:space="0" w:color="auto"/>
                                            <w:bottom w:val="none" w:sz="0" w:space="0" w:color="auto"/>
                                            <w:right w:val="none" w:sz="0" w:space="0" w:color="auto"/>
                                          </w:divBdr>
                                        </w:div>
                                        <w:div w:id="1411270408">
                                          <w:marLeft w:val="0"/>
                                          <w:marRight w:val="0"/>
                                          <w:marTop w:val="0"/>
                                          <w:marBottom w:val="0"/>
                                          <w:divBdr>
                                            <w:top w:val="none" w:sz="0" w:space="0" w:color="auto"/>
                                            <w:left w:val="none" w:sz="0" w:space="0" w:color="auto"/>
                                            <w:bottom w:val="none" w:sz="0" w:space="0" w:color="auto"/>
                                            <w:right w:val="none" w:sz="0" w:space="0" w:color="auto"/>
                                          </w:divBdr>
                                        </w:div>
                                        <w:div w:id="626358621">
                                          <w:marLeft w:val="0"/>
                                          <w:marRight w:val="0"/>
                                          <w:marTop w:val="0"/>
                                          <w:marBottom w:val="0"/>
                                          <w:divBdr>
                                            <w:top w:val="none" w:sz="0" w:space="0" w:color="auto"/>
                                            <w:left w:val="none" w:sz="0" w:space="0" w:color="auto"/>
                                            <w:bottom w:val="none" w:sz="0" w:space="0" w:color="auto"/>
                                            <w:right w:val="none" w:sz="0" w:space="0" w:color="auto"/>
                                          </w:divBdr>
                                        </w:div>
                                        <w:div w:id="543490186">
                                          <w:marLeft w:val="0"/>
                                          <w:marRight w:val="0"/>
                                          <w:marTop w:val="0"/>
                                          <w:marBottom w:val="0"/>
                                          <w:divBdr>
                                            <w:top w:val="none" w:sz="0" w:space="0" w:color="auto"/>
                                            <w:left w:val="none" w:sz="0" w:space="0" w:color="auto"/>
                                            <w:bottom w:val="none" w:sz="0" w:space="0" w:color="auto"/>
                                            <w:right w:val="none" w:sz="0" w:space="0" w:color="auto"/>
                                          </w:divBdr>
                                        </w:div>
                                        <w:div w:id="826702212">
                                          <w:marLeft w:val="0"/>
                                          <w:marRight w:val="0"/>
                                          <w:marTop w:val="0"/>
                                          <w:marBottom w:val="0"/>
                                          <w:divBdr>
                                            <w:top w:val="none" w:sz="0" w:space="0" w:color="auto"/>
                                            <w:left w:val="none" w:sz="0" w:space="0" w:color="auto"/>
                                            <w:bottom w:val="none" w:sz="0" w:space="0" w:color="auto"/>
                                            <w:right w:val="none" w:sz="0" w:space="0" w:color="auto"/>
                                          </w:divBdr>
                                        </w:div>
                                        <w:div w:id="1575359904">
                                          <w:marLeft w:val="0"/>
                                          <w:marRight w:val="0"/>
                                          <w:marTop w:val="0"/>
                                          <w:marBottom w:val="0"/>
                                          <w:divBdr>
                                            <w:top w:val="none" w:sz="0" w:space="0" w:color="auto"/>
                                            <w:left w:val="none" w:sz="0" w:space="0" w:color="auto"/>
                                            <w:bottom w:val="none" w:sz="0" w:space="0" w:color="auto"/>
                                            <w:right w:val="none" w:sz="0" w:space="0" w:color="auto"/>
                                          </w:divBdr>
                                        </w:div>
                                        <w:div w:id="17979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958800">
      <w:bodyDiv w:val="1"/>
      <w:marLeft w:val="0"/>
      <w:marRight w:val="0"/>
      <w:marTop w:val="0"/>
      <w:marBottom w:val="0"/>
      <w:divBdr>
        <w:top w:val="none" w:sz="0" w:space="0" w:color="auto"/>
        <w:left w:val="none" w:sz="0" w:space="0" w:color="auto"/>
        <w:bottom w:val="none" w:sz="0" w:space="0" w:color="auto"/>
        <w:right w:val="none" w:sz="0" w:space="0" w:color="auto"/>
      </w:divBdr>
    </w:div>
    <w:div w:id="1682463065">
      <w:bodyDiv w:val="1"/>
      <w:marLeft w:val="0"/>
      <w:marRight w:val="0"/>
      <w:marTop w:val="0"/>
      <w:marBottom w:val="0"/>
      <w:divBdr>
        <w:top w:val="none" w:sz="0" w:space="0" w:color="auto"/>
        <w:left w:val="none" w:sz="0" w:space="0" w:color="auto"/>
        <w:bottom w:val="none" w:sz="0" w:space="0" w:color="auto"/>
        <w:right w:val="none" w:sz="0" w:space="0" w:color="auto"/>
      </w:divBdr>
      <w:divsChild>
        <w:div w:id="1778671589">
          <w:marLeft w:val="0"/>
          <w:marRight w:val="0"/>
          <w:marTop w:val="0"/>
          <w:marBottom w:val="0"/>
          <w:divBdr>
            <w:top w:val="none" w:sz="0" w:space="0" w:color="auto"/>
            <w:left w:val="none" w:sz="0" w:space="0" w:color="auto"/>
            <w:bottom w:val="none" w:sz="0" w:space="0" w:color="auto"/>
            <w:right w:val="none" w:sz="0" w:space="0" w:color="auto"/>
          </w:divBdr>
        </w:div>
        <w:div w:id="757874194">
          <w:marLeft w:val="0"/>
          <w:marRight w:val="0"/>
          <w:marTop w:val="0"/>
          <w:marBottom w:val="0"/>
          <w:divBdr>
            <w:top w:val="none" w:sz="0" w:space="0" w:color="auto"/>
            <w:left w:val="none" w:sz="0" w:space="0" w:color="auto"/>
            <w:bottom w:val="none" w:sz="0" w:space="0" w:color="auto"/>
            <w:right w:val="none" w:sz="0" w:space="0" w:color="auto"/>
          </w:divBdr>
        </w:div>
      </w:divsChild>
    </w:div>
    <w:div w:id="1895584987">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sChild>
        <w:div w:id="2118717932">
          <w:marLeft w:val="0"/>
          <w:marRight w:val="0"/>
          <w:marTop w:val="0"/>
          <w:marBottom w:val="0"/>
          <w:divBdr>
            <w:top w:val="none" w:sz="0" w:space="0" w:color="auto"/>
            <w:left w:val="none" w:sz="0" w:space="0" w:color="auto"/>
            <w:bottom w:val="none" w:sz="0" w:space="0" w:color="auto"/>
            <w:right w:val="none" w:sz="0" w:space="0" w:color="auto"/>
          </w:divBdr>
        </w:div>
        <w:div w:id="903874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2019/07/classnotfoundexception-java-example.html" TargetMode="External"/><Relationship Id="rId13" Type="http://schemas.openxmlformats.org/officeDocument/2006/relationships/hyperlink" Target="https://www.javaguides.net/2019/07/java-arrayindexoutofboundsexception-example.html" TargetMode="External"/><Relationship Id="rId18" Type="http://schemas.openxmlformats.org/officeDocument/2006/relationships/hyperlink" Target="https://www.javaguides.net/2019/07/illegalstateexception-in-java-with-example.html" TargetMode="External"/><Relationship Id="rId26" Type="http://schemas.openxmlformats.org/officeDocument/2006/relationships/hyperlink" Target="https://www.javaguides.net/2018/10/jdbc-handling-sqlexceptions.html" TargetMode="External"/><Relationship Id="rId39" Type="http://schemas.openxmlformats.org/officeDocument/2006/relationships/hyperlink" Target="https://www.javaguides.net/2023/08/noclassdeffounderror-in-java.html" TargetMode="External"/><Relationship Id="rId3" Type="http://schemas.microsoft.com/office/2007/relationships/stylesWithEffects" Target="stylesWithEffects.xml"/><Relationship Id="rId21" Type="http://schemas.openxmlformats.org/officeDocument/2006/relationships/hyperlink" Target="https://www.javaguides.net/search/label/Core%20Java?&amp;max-results=10" TargetMode="External"/><Relationship Id="rId34" Type="http://schemas.openxmlformats.org/officeDocument/2006/relationships/hyperlink" Target="https://www.javaguides.net/2019/07/numberformatexception-in-java-example.html" TargetMode="External"/><Relationship Id="rId7" Type="http://schemas.openxmlformats.org/officeDocument/2006/relationships/hyperlink" Target="https://www.javaguides.net/2023/08/eofexception-in-java.html" TargetMode="External"/><Relationship Id="rId12" Type="http://schemas.openxmlformats.org/officeDocument/2006/relationships/hyperlink" Target="https://www.javaguides.net/2019/07/nullpointerexception-java-example.html" TargetMode="External"/><Relationship Id="rId17" Type="http://schemas.openxmlformats.org/officeDocument/2006/relationships/hyperlink" Target="https://www.javaguides.net/2019/07/numberformatexception-in-java-example.html" TargetMode="External"/><Relationship Id="rId25" Type="http://schemas.openxmlformats.org/officeDocument/2006/relationships/hyperlink" Target="https://www.javaguides.net/2019/07/classnotfoundexception-java-example.html" TargetMode="External"/><Relationship Id="rId33" Type="http://schemas.openxmlformats.org/officeDocument/2006/relationships/hyperlink" Target="https://www.javaguides.net/2023/08/illegalargumentexception-in-java.html" TargetMode="External"/><Relationship Id="rId38" Type="http://schemas.openxmlformats.org/officeDocument/2006/relationships/hyperlink" Target="https://www.javaguides.net/2023/08/stackoverflowerror-in-java.html" TargetMode="External"/><Relationship Id="rId2" Type="http://schemas.openxmlformats.org/officeDocument/2006/relationships/styles" Target="styles.xml"/><Relationship Id="rId16" Type="http://schemas.openxmlformats.org/officeDocument/2006/relationships/hyperlink" Target="https://www.javaguides.net/2023/08/illegalargumentexception-in-java.html" TargetMode="External"/><Relationship Id="rId20" Type="http://schemas.openxmlformats.org/officeDocument/2006/relationships/hyperlink" Target="https://www.blogger.com/profile/14691512106162803120" TargetMode="External"/><Relationship Id="rId29" Type="http://schemas.openxmlformats.org/officeDocument/2006/relationships/hyperlink" Target="https://www.javaguides.net/2019/07/nullpointerexception-java-example.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guides.net/2019/07/filenotfoundexception-java-example.html" TargetMode="External"/><Relationship Id="rId11" Type="http://schemas.openxmlformats.org/officeDocument/2006/relationships/hyperlink" Target="https://www.javaguides.net/2019/07/interruptedexception-in-java-with-example.html" TargetMode="External"/><Relationship Id="rId24" Type="http://schemas.openxmlformats.org/officeDocument/2006/relationships/hyperlink" Target="https://www.javaguides.net/2023/08/eofexception-in-java.html" TargetMode="External"/><Relationship Id="rId32" Type="http://schemas.openxmlformats.org/officeDocument/2006/relationships/hyperlink" Target="https://www.javaguides.net/2019/07/java-arithmetic-exception-example.html" TargetMode="External"/><Relationship Id="rId37" Type="http://schemas.openxmlformats.org/officeDocument/2006/relationships/hyperlink" Target="https://www.javaguides.net/2023/08/outofmemoryerror-in-java.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guides.net/2019/07/java-arithmetic-exception-example.html" TargetMode="External"/><Relationship Id="rId23" Type="http://schemas.openxmlformats.org/officeDocument/2006/relationships/hyperlink" Target="https://www.javaguides.net/2019/07/filenotfoundexception-java-example.html" TargetMode="External"/><Relationship Id="rId28" Type="http://schemas.openxmlformats.org/officeDocument/2006/relationships/hyperlink" Target="https://www.javaguides.net/2019/07/interruptedexception-in-java-with-example.html" TargetMode="External"/><Relationship Id="rId36" Type="http://schemas.openxmlformats.org/officeDocument/2006/relationships/hyperlink" Target="https://www.javaguides.net/2019/07/classcastexception-java-example.html" TargetMode="External"/><Relationship Id="rId10" Type="http://schemas.openxmlformats.org/officeDocument/2006/relationships/hyperlink" Target="https://www.javaguides.net/2023/08/nosuchmethodexception-in-java.html" TargetMode="External"/><Relationship Id="rId19" Type="http://schemas.openxmlformats.org/officeDocument/2006/relationships/hyperlink" Target="https://www.javaguides.net/2019/07/classcastexception-java-example.html" TargetMode="External"/><Relationship Id="rId31" Type="http://schemas.openxmlformats.org/officeDocument/2006/relationships/hyperlink" Target="https://www.javaguides.net/2019/07/stringindexoutofboundsexception-in-java.html" TargetMode="External"/><Relationship Id="rId4" Type="http://schemas.openxmlformats.org/officeDocument/2006/relationships/settings" Target="settings.xml"/><Relationship Id="rId9" Type="http://schemas.openxmlformats.org/officeDocument/2006/relationships/hyperlink" Target="https://www.javaguides.net/2018/10/jdbc-handling-sqlexceptions.html" TargetMode="External"/><Relationship Id="rId14" Type="http://schemas.openxmlformats.org/officeDocument/2006/relationships/hyperlink" Target="https://www.javaguides.net/2019/07/stringindexoutofboundsexception-in-java.html" TargetMode="External"/><Relationship Id="rId22" Type="http://schemas.openxmlformats.org/officeDocument/2006/relationships/hyperlink" Target="https://www.javaguides.net/search/label/Exception%20Handling?&amp;max-results=10" TargetMode="External"/><Relationship Id="rId27" Type="http://schemas.openxmlformats.org/officeDocument/2006/relationships/hyperlink" Target="https://www.javaguides.net/2023/08/nosuchmethodexception-in-java.html" TargetMode="External"/><Relationship Id="rId30" Type="http://schemas.openxmlformats.org/officeDocument/2006/relationships/hyperlink" Target="https://www.javaguides.net/2019/07/java-arrayindexoutofboundsexception-example.html" TargetMode="External"/><Relationship Id="rId35" Type="http://schemas.openxmlformats.org/officeDocument/2006/relationships/hyperlink" Target="https://www.javaguides.net/2019/07/illegalstateexception-in-java-with-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2023-11-27T21:56:00Z</cp:lastPrinted>
  <dcterms:created xsi:type="dcterms:W3CDTF">2023-11-27T21:48:00Z</dcterms:created>
  <dcterms:modified xsi:type="dcterms:W3CDTF">2023-11-27T21:56:00Z</dcterms:modified>
</cp:coreProperties>
</file>